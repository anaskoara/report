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CB8C7" w14:textId="77777777" w:rsidR="00620B90" w:rsidRDefault="00620B90" w:rsidP="00620B90">
      <w:pPr>
        <w:pStyle w:val="1"/>
        <w:rPr>
          <w:rtl/>
          <w:lang w:bidi="ar-SY"/>
        </w:rPr>
      </w:pPr>
      <w:r w:rsidRPr="007B67A4">
        <w:rPr>
          <w:lang w:bidi="ar-SY"/>
        </w:rPr>
        <w:t>QCRI</w:t>
      </w:r>
      <w:r>
        <w:rPr>
          <w:lang w:bidi="ar-SY"/>
        </w:rPr>
        <w:t xml:space="preserve"> </w:t>
      </w:r>
      <w:r w:rsidRPr="007B67A4">
        <w:rPr>
          <w:lang w:bidi="ar-SY"/>
        </w:rPr>
        <w:t>Machine</w:t>
      </w:r>
      <w:r>
        <w:rPr>
          <w:lang w:bidi="ar-SY"/>
        </w:rPr>
        <w:t xml:space="preserve"> </w:t>
      </w:r>
      <w:r w:rsidRPr="007B67A4">
        <w:rPr>
          <w:lang w:bidi="ar-SY"/>
        </w:rPr>
        <w:t>Translation</w:t>
      </w:r>
      <w:r>
        <w:rPr>
          <w:lang w:bidi="ar-SY"/>
        </w:rPr>
        <w:t xml:space="preserve"> </w:t>
      </w:r>
      <w:r w:rsidRPr="007B67A4">
        <w:rPr>
          <w:lang w:bidi="ar-SY"/>
        </w:rPr>
        <w:t>Systems</w:t>
      </w:r>
      <w:r>
        <w:rPr>
          <w:lang w:bidi="ar-SY"/>
        </w:rPr>
        <w:t xml:space="preserve"> </w:t>
      </w:r>
      <w:r w:rsidRPr="007B67A4">
        <w:rPr>
          <w:lang w:bidi="ar-SY"/>
        </w:rPr>
        <w:t>for</w:t>
      </w:r>
      <w:r>
        <w:rPr>
          <w:lang w:bidi="ar-SY"/>
        </w:rPr>
        <w:t xml:space="preserve"> </w:t>
      </w:r>
      <w:r w:rsidRPr="007B67A4">
        <w:rPr>
          <w:lang w:bidi="ar-SY"/>
        </w:rPr>
        <w:t>IWSLT16</w:t>
      </w:r>
    </w:p>
    <w:p w14:paraId="50B0C0CA" w14:textId="66B8FE57" w:rsidR="00037EDC" w:rsidRPr="001440FB" w:rsidRDefault="00620B90" w:rsidP="00037EDC">
      <w:pPr>
        <w:rPr>
          <w:sz w:val="28"/>
          <w:szCs w:val="28"/>
          <w:rtl/>
          <w:lang w:bidi="ar-SY"/>
        </w:rPr>
      </w:pPr>
      <w:r w:rsidRPr="001440FB">
        <w:rPr>
          <w:rFonts w:hint="cs"/>
          <w:sz w:val="28"/>
          <w:szCs w:val="28"/>
          <w:rtl/>
          <w:lang w:bidi="ar-SY"/>
        </w:rPr>
        <w:t xml:space="preserve">أجري هذا البحث </w:t>
      </w:r>
      <w:sdt>
        <w:sdtPr>
          <w:rPr>
            <w:rFonts w:hint="cs"/>
            <w:sz w:val="28"/>
            <w:szCs w:val="28"/>
            <w:rtl/>
            <w:lang w:bidi="ar-SY"/>
          </w:rPr>
          <w:id w:val="429087579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CITATION durrani2017qcri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997A17">
            <w:rPr>
              <w:sz w:val="28"/>
              <w:szCs w:val="28"/>
              <w:lang w:bidi="ar-SY"/>
            </w:rPr>
            <w:t>(Durrani, et al. 2017)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037EDC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من قبل فريق </w:t>
      </w:r>
      <w:r w:rsidRPr="001440FB">
        <w:rPr>
          <w:sz w:val="28"/>
          <w:szCs w:val="28"/>
          <w:lang w:bidi="ar-SY"/>
        </w:rPr>
        <w:t>Qatar Computing Research Institute</w:t>
      </w:r>
      <w:r w:rsidRPr="001440FB">
        <w:rPr>
          <w:rFonts w:hint="cs"/>
          <w:sz w:val="28"/>
          <w:szCs w:val="28"/>
          <w:rtl/>
          <w:lang w:bidi="ar-SY"/>
        </w:rPr>
        <w:t xml:space="preserve"> معهد قطر لبحوث الحوسبة  للمشاركة في مسابقة </w:t>
      </w:r>
      <w:r w:rsidRPr="001440FB">
        <w:rPr>
          <w:sz w:val="28"/>
          <w:szCs w:val="28"/>
          <w:lang w:bidi="ar-SY"/>
        </w:rPr>
        <w:t xml:space="preserve">   IWSLT 2016 evaluation campaign</w:t>
      </w:r>
      <w:r w:rsidRPr="001440FB">
        <w:rPr>
          <w:rFonts w:hint="cs"/>
          <w:sz w:val="28"/>
          <w:szCs w:val="28"/>
          <w:rtl/>
          <w:lang w:bidi="ar-SY"/>
        </w:rPr>
        <w:t xml:space="preserve"> </w:t>
      </w:r>
      <w:r w:rsidR="00037EDC">
        <w:rPr>
          <w:rFonts w:hint="cs"/>
          <w:sz w:val="28"/>
          <w:szCs w:val="28"/>
          <w:rtl/>
          <w:lang w:bidi="ar-SY"/>
        </w:rPr>
        <w:t xml:space="preserve">. </w:t>
      </w:r>
      <w:r w:rsidR="00037EDC" w:rsidRPr="001440FB">
        <w:rPr>
          <w:rFonts w:hint="cs"/>
          <w:sz w:val="28"/>
          <w:szCs w:val="28"/>
          <w:rtl/>
          <w:lang w:bidi="ar-SY"/>
        </w:rPr>
        <w:t xml:space="preserve">تم </w:t>
      </w:r>
      <w:r w:rsidRPr="001440FB">
        <w:rPr>
          <w:rFonts w:hint="cs"/>
          <w:sz w:val="28"/>
          <w:szCs w:val="28"/>
          <w:rtl/>
          <w:lang w:bidi="ar-SY"/>
        </w:rPr>
        <w:t>بناء هذا النظام بالاعتماد على الترجمة الإحصائية</w:t>
      </w:r>
      <w:r w:rsidR="00037EDC">
        <w:rPr>
          <w:rFonts w:hint="cs"/>
          <w:sz w:val="28"/>
          <w:szCs w:val="28"/>
          <w:rtl/>
          <w:lang w:bidi="ar-SY"/>
        </w:rPr>
        <w:t>،</w:t>
      </w:r>
      <w:r w:rsidRPr="001440FB">
        <w:rPr>
          <w:rFonts w:hint="cs"/>
          <w:sz w:val="28"/>
          <w:szCs w:val="28"/>
          <w:rtl/>
          <w:lang w:bidi="ar-SY"/>
        </w:rPr>
        <w:t xml:space="preserve"> حيث تم بناء نموذجين للترجم</w:t>
      </w:r>
      <w:r w:rsidR="00037EDC">
        <w:rPr>
          <w:rFonts w:hint="cs"/>
          <w:sz w:val="28"/>
          <w:szCs w:val="28"/>
          <w:rtl/>
          <w:lang w:bidi="ar-SY"/>
        </w:rPr>
        <w:t>ة</w:t>
      </w:r>
      <w:r w:rsidRPr="001440FB">
        <w:rPr>
          <w:rFonts w:hint="cs"/>
          <w:sz w:val="28"/>
          <w:szCs w:val="28"/>
          <w:rtl/>
          <w:lang w:bidi="ar-SY"/>
        </w:rPr>
        <w:t xml:space="preserve"> من العربية إلى الإنكليزية ومن الإنكليزية للعربية</w:t>
      </w:r>
      <w:r w:rsidR="00037EDC">
        <w:rPr>
          <w:rFonts w:hint="cs"/>
          <w:sz w:val="28"/>
          <w:szCs w:val="28"/>
          <w:rtl/>
          <w:lang w:bidi="ar-SY"/>
        </w:rPr>
        <w:t>،</w:t>
      </w:r>
      <w:r w:rsidR="00037EDC" w:rsidRPr="001440FB">
        <w:rPr>
          <w:rFonts w:hint="cs"/>
          <w:sz w:val="28"/>
          <w:szCs w:val="28"/>
          <w:rtl/>
          <w:lang w:bidi="ar-SY"/>
        </w:rPr>
        <w:t xml:space="preserve"> </w:t>
      </w:r>
      <w:r w:rsidRPr="001440FB">
        <w:rPr>
          <w:rFonts w:hint="cs"/>
          <w:sz w:val="28"/>
          <w:szCs w:val="28"/>
          <w:rtl/>
          <w:lang w:bidi="ar-SY"/>
        </w:rPr>
        <w:t xml:space="preserve">حيث تم بناء نماذج الترجمة بالاعتماد على نظام </w:t>
      </w:r>
      <w:r w:rsidRPr="001440FB">
        <w:rPr>
          <w:sz w:val="28"/>
          <w:szCs w:val="28"/>
          <w:lang w:bidi="ar-SY"/>
        </w:rPr>
        <w:t>moses</w:t>
      </w:r>
      <w:r w:rsidRPr="001440FB">
        <w:rPr>
          <w:rFonts w:hint="cs"/>
          <w:sz w:val="28"/>
          <w:szCs w:val="28"/>
          <w:rtl/>
          <w:lang w:bidi="ar-SY"/>
        </w:rPr>
        <w:t xml:space="preserve"> للترجمة الآلية الإحصائية.</w:t>
      </w:r>
    </w:p>
    <w:p w14:paraId="10E0BEFD" w14:textId="0C9DE5E5" w:rsidR="00620B90" w:rsidRPr="003B716B" w:rsidRDefault="00620B90" w:rsidP="003B716B">
      <w:pPr>
        <w:rPr>
          <w:sz w:val="28"/>
          <w:szCs w:val="28"/>
          <w:rtl/>
          <w:lang w:bidi="ar-SY"/>
        </w:rPr>
      </w:pPr>
      <w:r w:rsidRPr="003B716B">
        <w:rPr>
          <w:rFonts w:hint="cs"/>
          <w:sz w:val="28"/>
          <w:szCs w:val="28"/>
          <w:rtl/>
          <w:lang w:bidi="ar-SY"/>
        </w:rPr>
        <w:t>تم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تدريب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النما</w:t>
      </w:r>
      <w:ins w:id="0" w:author="Anas koara" w:date="2019-07-20T06:39:00Z">
        <w:r w:rsidR="00EE4795">
          <w:rPr>
            <w:rFonts w:hint="cs"/>
            <w:sz w:val="28"/>
            <w:szCs w:val="28"/>
            <w:rtl/>
            <w:lang w:bidi="ar-SY"/>
          </w:rPr>
          <w:t>ذ</w:t>
        </w:r>
      </w:ins>
      <w:r w:rsidRPr="003B716B">
        <w:rPr>
          <w:rFonts w:hint="cs"/>
          <w:sz w:val="28"/>
          <w:szCs w:val="28"/>
          <w:rtl/>
          <w:lang w:bidi="ar-SY"/>
        </w:rPr>
        <w:t>ج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باستخدام</w:t>
      </w:r>
      <w:r w:rsidR="00037EDC">
        <w:rPr>
          <w:rFonts w:hint="cs"/>
          <w:sz w:val="28"/>
          <w:szCs w:val="28"/>
          <w:rtl/>
          <w:lang w:bidi="ar-SY"/>
        </w:rPr>
        <w:t xml:space="preserve"> مدونات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sz w:val="28"/>
          <w:szCs w:val="28"/>
          <w:lang w:bidi="ar-SY"/>
        </w:rPr>
        <w:t>UN corpus</w:t>
      </w:r>
      <w:r w:rsidR="00037EDC">
        <w:rPr>
          <w:rFonts w:hint="cs"/>
          <w:sz w:val="28"/>
          <w:szCs w:val="28"/>
          <w:rtl/>
          <w:lang w:bidi="ar-SY"/>
        </w:rPr>
        <w:t>،</w:t>
      </w:r>
      <w:r w:rsidR="00037EDC"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sz w:val="28"/>
          <w:szCs w:val="28"/>
          <w:lang w:bidi="ar-SY"/>
        </w:rPr>
        <w:t>Ted Talks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و</w:t>
      </w:r>
      <w:r w:rsidRPr="003B716B">
        <w:rPr>
          <w:sz w:val="28"/>
          <w:szCs w:val="28"/>
          <w:lang w:bidi="ar-SY"/>
        </w:rPr>
        <w:t>Open subtitles corpu</w:t>
      </w:r>
      <w:r w:rsidR="00037EDC" w:rsidRPr="003B716B">
        <w:rPr>
          <w:sz w:val="28"/>
          <w:szCs w:val="28"/>
          <w:lang w:bidi="ar-SY"/>
        </w:rPr>
        <w:t>s</w:t>
      </w:r>
      <w:r w:rsidR="00037EDC">
        <w:rPr>
          <w:rFonts w:hint="cs"/>
          <w:sz w:val="28"/>
          <w:szCs w:val="28"/>
          <w:rtl/>
          <w:lang w:bidi="ar-SY"/>
        </w:rPr>
        <w:t xml:space="preserve">، </w:t>
      </w:r>
      <w:r w:rsidRPr="003B716B">
        <w:rPr>
          <w:rFonts w:hint="cs"/>
          <w:sz w:val="28"/>
          <w:szCs w:val="28"/>
          <w:rtl/>
          <w:lang w:bidi="ar-SY"/>
        </w:rPr>
        <w:t>وقد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اتبع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الباحثون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الخطو</w:t>
      </w:r>
      <w:r w:rsidR="00037EDC" w:rsidRPr="003B716B">
        <w:rPr>
          <w:rFonts w:hint="cs"/>
          <w:sz w:val="28"/>
          <w:szCs w:val="28"/>
          <w:rtl/>
          <w:lang w:bidi="ar-SY"/>
        </w:rPr>
        <w:t>ا</w:t>
      </w:r>
      <w:r w:rsidRPr="003B716B">
        <w:rPr>
          <w:rFonts w:hint="cs"/>
          <w:sz w:val="28"/>
          <w:szCs w:val="28"/>
          <w:rtl/>
          <w:lang w:bidi="ar-SY"/>
        </w:rPr>
        <w:t>ت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التالية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في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بناء</w:t>
      </w:r>
      <w:r w:rsidRPr="003B716B">
        <w:rPr>
          <w:sz w:val="28"/>
          <w:szCs w:val="28"/>
          <w:rtl/>
          <w:lang w:bidi="ar-SY"/>
        </w:rPr>
        <w:t xml:space="preserve"> </w:t>
      </w:r>
      <w:r w:rsidRPr="003B716B">
        <w:rPr>
          <w:rFonts w:hint="cs"/>
          <w:sz w:val="28"/>
          <w:szCs w:val="28"/>
          <w:rtl/>
          <w:lang w:bidi="ar-SY"/>
        </w:rPr>
        <w:t>النموذج</w:t>
      </w:r>
      <w:r w:rsidR="00037EDC">
        <w:rPr>
          <w:rFonts w:hint="cs"/>
          <w:sz w:val="28"/>
          <w:szCs w:val="28"/>
          <w:rtl/>
          <w:lang w:bidi="ar-SY"/>
        </w:rPr>
        <w:t>:</w:t>
      </w:r>
      <w:r w:rsidRPr="003B716B">
        <w:rPr>
          <w:sz w:val="28"/>
          <w:szCs w:val="28"/>
          <w:rtl/>
          <w:lang w:bidi="ar-SY"/>
        </w:rPr>
        <w:t xml:space="preserve"> </w:t>
      </w:r>
    </w:p>
    <w:p w14:paraId="190BAB55" w14:textId="4D4A3783" w:rsidR="00620B90" w:rsidRPr="009915F1" w:rsidRDefault="00620B90" w:rsidP="003B716B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9915F1">
        <w:rPr>
          <w:rFonts w:hint="cs"/>
          <w:sz w:val="28"/>
          <w:szCs w:val="28"/>
          <w:rtl/>
          <w:lang w:bidi="ar-SY"/>
        </w:rPr>
        <w:t>فلترة بيانات التدريب وترشيحها بهدف التخلص من البيانات الضارة</w:t>
      </w:r>
      <w:r w:rsidR="00037EDC">
        <w:rPr>
          <w:rFonts w:hint="cs"/>
          <w:sz w:val="28"/>
          <w:szCs w:val="28"/>
          <w:rtl/>
          <w:lang w:bidi="ar-SY"/>
        </w:rPr>
        <w:t>.</w:t>
      </w:r>
      <w:r w:rsidRPr="009915F1">
        <w:rPr>
          <w:rFonts w:hint="cs"/>
          <w:sz w:val="28"/>
          <w:szCs w:val="28"/>
          <w:rtl/>
          <w:lang w:bidi="ar-SY"/>
        </w:rPr>
        <w:t xml:space="preserve"> </w:t>
      </w:r>
    </w:p>
    <w:p w14:paraId="6FB890ED" w14:textId="6D46C452" w:rsidR="00620B90" w:rsidRPr="009915F1" w:rsidRDefault="00620B90" w:rsidP="003B716B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9915F1">
        <w:rPr>
          <w:rFonts w:hint="cs"/>
          <w:sz w:val="28"/>
          <w:szCs w:val="28"/>
          <w:rtl/>
          <w:lang w:bidi="ar-SY"/>
        </w:rPr>
        <w:t xml:space="preserve">تدريب </w:t>
      </w:r>
      <w:r w:rsidR="00037EDC">
        <w:rPr>
          <w:rFonts w:hint="cs"/>
          <w:sz w:val="28"/>
          <w:szCs w:val="28"/>
          <w:rtl/>
          <w:lang w:bidi="ar-SY"/>
        </w:rPr>
        <w:t>آ</w:t>
      </w:r>
      <w:r w:rsidR="00037EDC" w:rsidRPr="009915F1">
        <w:rPr>
          <w:rFonts w:hint="cs"/>
          <w:sz w:val="28"/>
          <w:szCs w:val="28"/>
          <w:rtl/>
          <w:lang w:bidi="ar-SY"/>
        </w:rPr>
        <w:t xml:space="preserve">لية </w:t>
      </w:r>
      <w:r w:rsidRPr="009915F1">
        <w:rPr>
          <w:rFonts w:hint="cs"/>
          <w:sz w:val="28"/>
          <w:szCs w:val="28"/>
          <w:rtl/>
          <w:lang w:bidi="ar-SY"/>
        </w:rPr>
        <w:t xml:space="preserve">ترتيب الكلمات وأصناف الكلمات بشكل مستقل </w:t>
      </w:r>
    </w:p>
    <w:p w14:paraId="169CC504" w14:textId="3E2252B7" w:rsidR="00620B90" w:rsidRPr="009915F1" w:rsidRDefault="00620B90" w:rsidP="00620B90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9915F1">
        <w:rPr>
          <w:rFonts w:hint="cs"/>
          <w:sz w:val="28"/>
          <w:szCs w:val="28"/>
          <w:rtl/>
          <w:lang w:bidi="ar-SY"/>
        </w:rPr>
        <w:t>تدريب النموذج أولا</w:t>
      </w:r>
      <w:r w:rsidR="00037EDC">
        <w:rPr>
          <w:rFonts w:hint="cs"/>
          <w:sz w:val="28"/>
          <w:szCs w:val="28"/>
          <w:rtl/>
          <w:lang w:bidi="ar-SY"/>
        </w:rPr>
        <w:t>ً</w:t>
      </w:r>
      <w:r w:rsidRPr="009915F1">
        <w:rPr>
          <w:rFonts w:hint="cs"/>
          <w:sz w:val="28"/>
          <w:szCs w:val="28"/>
          <w:rtl/>
          <w:lang w:bidi="ar-SY"/>
        </w:rPr>
        <w:t xml:space="preserve"> على مدونات الأمم المتحدة</w:t>
      </w:r>
      <w:r w:rsidR="00037EDC">
        <w:rPr>
          <w:rFonts w:hint="cs"/>
          <w:sz w:val="28"/>
          <w:szCs w:val="28"/>
          <w:rtl/>
          <w:lang w:bidi="ar-SY"/>
        </w:rPr>
        <w:t>،</w:t>
      </w:r>
      <w:r w:rsidRPr="009915F1">
        <w:rPr>
          <w:rFonts w:hint="cs"/>
          <w:sz w:val="28"/>
          <w:szCs w:val="28"/>
          <w:rtl/>
          <w:lang w:bidi="ar-SY"/>
        </w:rPr>
        <w:t xml:space="preserve"> ثم تحسين النتائج على بيانات </w:t>
      </w:r>
      <w:r w:rsidRPr="009915F1">
        <w:rPr>
          <w:sz w:val="28"/>
          <w:szCs w:val="28"/>
          <w:lang w:bidi="ar-SY"/>
        </w:rPr>
        <w:t>Ted Talks</w:t>
      </w:r>
    </w:p>
    <w:p w14:paraId="173EFA1B" w14:textId="671378C0" w:rsidR="00620B90" w:rsidRPr="009915F1" w:rsidRDefault="00620B90" w:rsidP="00620B90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9915F1">
        <w:rPr>
          <w:rFonts w:hint="cs"/>
          <w:sz w:val="28"/>
          <w:szCs w:val="28"/>
          <w:rtl/>
          <w:lang w:bidi="ar-SY"/>
        </w:rPr>
        <w:t xml:space="preserve">استعمال أطوال الجمل حتى </w:t>
      </w:r>
      <w:r w:rsidRPr="009915F1">
        <w:rPr>
          <w:sz w:val="28"/>
          <w:szCs w:val="28"/>
          <w:lang w:bidi="ar-SY"/>
        </w:rPr>
        <w:t xml:space="preserve"> 80</w:t>
      </w:r>
      <w:r w:rsidRPr="009915F1">
        <w:rPr>
          <w:rFonts w:hint="cs"/>
          <w:sz w:val="28"/>
          <w:szCs w:val="28"/>
          <w:rtl/>
          <w:lang w:bidi="ar-SY"/>
        </w:rPr>
        <w:t xml:space="preserve"> كلمة </w:t>
      </w:r>
    </w:p>
    <w:p w14:paraId="02850FBC" w14:textId="461D2C18" w:rsidR="00037EDC" w:rsidRPr="00037EDC" w:rsidRDefault="00037EDC" w:rsidP="00037EDC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037EDC">
        <w:rPr>
          <w:rFonts w:hint="cs"/>
          <w:sz w:val="28"/>
          <w:szCs w:val="28"/>
          <w:rtl/>
          <w:lang w:bidi="ar-SY"/>
        </w:rPr>
        <w:t xml:space="preserve">استعمال محلل صرفي للغة العربية </w:t>
      </w:r>
      <w:r w:rsidRPr="00037EDC">
        <w:rPr>
          <w:sz w:val="28"/>
          <w:szCs w:val="28"/>
          <w:lang w:bidi="ar-SY"/>
        </w:rPr>
        <w:t xml:space="preserve">MADAMIRA </w:t>
      </w:r>
      <w:r w:rsidRPr="00037EDC">
        <w:rPr>
          <w:rFonts w:hint="cs"/>
          <w:sz w:val="28"/>
          <w:szCs w:val="28"/>
          <w:rtl/>
          <w:lang w:bidi="ar-SY"/>
        </w:rPr>
        <w:t xml:space="preserve"> لمعالجة الكلمات العربية </w:t>
      </w:r>
    </w:p>
    <w:p w14:paraId="660D9481" w14:textId="67485083" w:rsidR="00620B90" w:rsidRPr="009915F1" w:rsidRDefault="00620B90" w:rsidP="00620B90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9915F1">
        <w:rPr>
          <w:rFonts w:hint="cs"/>
          <w:sz w:val="28"/>
          <w:szCs w:val="28"/>
          <w:rtl/>
          <w:lang w:bidi="ar-SY"/>
        </w:rPr>
        <w:t xml:space="preserve">الاعتماد على مقاطع لغوية حتى </w:t>
      </w:r>
      <w:r w:rsidRPr="009915F1">
        <w:rPr>
          <w:sz w:val="28"/>
          <w:szCs w:val="28"/>
          <w:lang w:bidi="ar-SY"/>
        </w:rPr>
        <w:t>5-gram</w:t>
      </w:r>
      <w:r w:rsidRPr="009915F1">
        <w:rPr>
          <w:rFonts w:hint="cs"/>
          <w:sz w:val="28"/>
          <w:szCs w:val="28"/>
          <w:rtl/>
          <w:lang w:bidi="ar-SY"/>
        </w:rPr>
        <w:t xml:space="preserve"> </w:t>
      </w:r>
    </w:p>
    <w:p w14:paraId="26EE92BF" w14:textId="1CB4242C" w:rsidR="00620B90" w:rsidRDefault="00620B90" w:rsidP="005F25E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بناء نظام الترجمة الآلية بالاعتماد على نظام </w:t>
      </w:r>
      <w:r w:rsidRPr="001440FB">
        <w:rPr>
          <w:sz w:val="28"/>
          <w:szCs w:val="28"/>
          <w:lang w:bidi="ar-SY"/>
        </w:rPr>
        <w:t>moses</w:t>
      </w:r>
      <w:r w:rsidRPr="001440FB">
        <w:rPr>
          <w:rFonts w:hint="cs"/>
          <w:sz w:val="28"/>
          <w:szCs w:val="28"/>
          <w:rtl/>
          <w:lang w:bidi="ar-SY"/>
        </w:rPr>
        <w:t xml:space="preserve"> للترجمة الآلية الإحصائية</w:t>
      </w:r>
      <w:r w:rsidR="00037EDC">
        <w:rPr>
          <w:rFonts w:hint="cs"/>
          <w:sz w:val="28"/>
          <w:szCs w:val="28"/>
          <w:rtl/>
          <w:lang w:bidi="ar-SY"/>
        </w:rPr>
        <w:t xml:space="preserve">، حيث جرى </w:t>
      </w:r>
      <w:r>
        <w:rPr>
          <w:rFonts w:hint="cs"/>
          <w:sz w:val="28"/>
          <w:szCs w:val="28"/>
          <w:rtl/>
          <w:lang w:bidi="ar-SY"/>
        </w:rPr>
        <w:t>تدريب عدة أزواج من النماذج  أحدها من بيانات التدريب</w:t>
      </w:r>
      <w:r w:rsidR="00302306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Baseline</w:t>
      </w:r>
      <w:r>
        <w:rPr>
          <w:rFonts w:hint="cs"/>
          <w:sz w:val="28"/>
          <w:szCs w:val="28"/>
          <w:rtl/>
          <w:lang w:bidi="ar-SY"/>
        </w:rPr>
        <w:t xml:space="preserve"> تم تدريبه على (مدونات الأمم المتحدة و </w:t>
      </w:r>
      <w:r w:rsidRPr="00C930B6">
        <w:rPr>
          <w:sz w:val="28"/>
          <w:szCs w:val="28"/>
          <w:lang w:bidi="ar-SY"/>
        </w:rPr>
        <w:t>Open Subtitles Corpus</w:t>
      </w:r>
      <w:r w:rsidRPr="00C930B6">
        <w:rPr>
          <w:rFonts w:hint="cs"/>
          <w:sz w:val="28"/>
          <w:szCs w:val="28"/>
          <w:rtl/>
          <w:lang w:bidi="ar-SY"/>
        </w:rPr>
        <w:t xml:space="preserve"> </w:t>
      </w:r>
      <w:r w:rsidRPr="00C930B6">
        <w:rPr>
          <w:rStyle w:val="a7"/>
          <w:rFonts w:ascii="Arial" w:hAnsi="Arial" w:cs="Arial"/>
          <w:i w:val="0"/>
          <w:iCs w:val="0"/>
          <w:color w:val="6A6A6A"/>
          <w:shd w:val="clear" w:color="auto" w:fill="FFFFFF"/>
          <w:lang w:bidi="ar-SY"/>
        </w:rPr>
        <w:t>(</w:t>
      </w:r>
      <w:r w:rsidRPr="00C930B6">
        <w:rPr>
          <w:rStyle w:val="a7"/>
          <w:rFonts w:ascii="Arial" w:hAnsi="Arial" w:cs="Arial"/>
          <w:i w:val="0"/>
          <w:iCs w:val="0"/>
          <w:color w:val="6A6A6A"/>
          <w:shd w:val="clear" w:color="auto" w:fill="FFFFFF"/>
        </w:rPr>
        <w:t>QED Corpus</w:t>
      </w:r>
      <w:r w:rsidR="00302306">
        <w:rPr>
          <w:rStyle w:val="a7"/>
          <w:rFonts w:ascii="Arial" w:hAnsi="Arial" w:cs="Arial" w:hint="cs"/>
          <w:i w:val="0"/>
          <w:iCs w:val="0"/>
          <w:color w:val="6A6A6A"/>
          <w:shd w:val="clear" w:color="auto" w:fill="FFFFFF"/>
          <w:rtl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</w:t>
      </w:r>
      <w:r w:rsidR="00302306">
        <w:rPr>
          <w:rFonts w:hint="cs"/>
          <w:sz w:val="28"/>
          <w:szCs w:val="28"/>
          <w:rtl/>
          <w:lang w:bidi="ar-SY"/>
        </w:rPr>
        <w:t>آ</w:t>
      </w:r>
      <w:r>
        <w:rPr>
          <w:rFonts w:hint="cs"/>
          <w:sz w:val="28"/>
          <w:szCs w:val="28"/>
          <w:rtl/>
          <w:lang w:bidi="ar-SY"/>
        </w:rPr>
        <w:t>خر كبير نسبيا</w:t>
      </w:r>
      <w:r w:rsidR="00302306">
        <w:rPr>
          <w:rFonts w:hint="cs"/>
          <w:sz w:val="28"/>
          <w:szCs w:val="28"/>
          <w:rtl/>
          <w:lang w:bidi="ar-SY"/>
        </w:rPr>
        <w:t>ً</w:t>
      </w:r>
      <w:r w:rsidRPr="003A182F">
        <w:t xml:space="preserve"> </w:t>
      </w:r>
      <w:r w:rsidRPr="003A182F">
        <w:rPr>
          <w:sz w:val="28"/>
          <w:szCs w:val="28"/>
          <w:lang w:bidi="ar-SY"/>
        </w:rPr>
        <w:t>+</w:t>
      </w:r>
      <w:commentRangeStart w:id="1"/>
      <w:r w:rsidRPr="003B716B">
        <w:rPr>
          <w:sz w:val="28"/>
          <w:szCs w:val="28"/>
          <w:highlight w:val="yellow"/>
          <w:lang w:bidi="ar-SY"/>
        </w:rPr>
        <w:t>bigLM</w:t>
      </w:r>
      <w:commentRangeEnd w:id="1"/>
      <w:r w:rsidR="00302306">
        <w:rPr>
          <w:rStyle w:val="a5"/>
          <w:rtl/>
        </w:rPr>
        <w:commentReference w:id="1"/>
      </w:r>
      <w:r w:rsidRPr="003C3828">
        <w:rPr>
          <w:sz w:val="28"/>
          <w:szCs w:val="28"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و</w:t>
      </w:r>
      <w:ins w:id="2" w:author="Anas koara" w:date="2019-05-27T18:22:00Z">
        <w:r>
          <w:rPr>
            <w:rFonts w:cs="Arial" w:hint="cs"/>
            <w:sz w:val="28"/>
            <w:szCs w:val="28"/>
            <w:rtl/>
            <w:lang w:bidi="ar-SY"/>
          </w:rPr>
          <w:t>الذي هو مجموع أفضل ثمانية نماذج كما</w:t>
        </w:r>
      </w:ins>
      <w:r>
        <w:rPr>
          <w:rFonts w:hint="cs"/>
          <w:sz w:val="28"/>
          <w:szCs w:val="28"/>
          <w:rtl/>
          <w:lang w:bidi="ar-SY"/>
        </w:rPr>
        <w:t xml:space="preserve"> تم </w:t>
      </w:r>
      <w:r w:rsidR="00302306" w:rsidRPr="005F25E2">
        <w:rPr>
          <w:rFonts w:hint="cs"/>
          <w:sz w:val="28"/>
          <w:szCs w:val="28"/>
          <w:highlight w:val="yellow"/>
          <w:rtl/>
          <w:lang w:bidi="ar-SY"/>
        </w:rPr>
        <w:t>استعمال</w:t>
      </w:r>
      <w:r w:rsidR="00302306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rFonts w:hint="cs"/>
          <w:sz w:val="28"/>
          <w:szCs w:val="28"/>
          <w:highlight w:val="yellow"/>
          <w:rtl/>
          <w:lang w:bidi="ar-SY"/>
        </w:rPr>
        <w:t>بيانات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commentRangeStart w:id="3"/>
      <w:r w:rsidRPr="005F25E2">
        <w:rPr>
          <w:rFonts w:hint="cs"/>
          <w:sz w:val="28"/>
          <w:szCs w:val="28"/>
          <w:highlight w:val="yellow"/>
          <w:rtl/>
          <w:lang w:bidi="ar-SY"/>
        </w:rPr>
        <w:t>تدريب</w:t>
      </w:r>
      <w:commentRangeEnd w:id="3"/>
      <w:r w:rsidR="00302306">
        <w:rPr>
          <w:rStyle w:val="a5"/>
          <w:rtl/>
        </w:rPr>
        <w:commentReference w:id="3"/>
      </w:r>
      <w:r>
        <w:rPr>
          <w:rFonts w:hint="cs"/>
          <w:sz w:val="28"/>
          <w:szCs w:val="28"/>
          <w:rtl/>
          <w:lang w:bidi="ar-SY"/>
        </w:rPr>
        <w:t xml:space="preserve"> أخرى من مسابقات سابقة وكانت النتائج حسب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كما يلي</w:t>
      </w:r>
    </w:p>
    <w:tbl>
      <w:tblPr>
        <w:tblStyle w:val="a3"/>
        <w:bidiVisual/>
        <w:tblW w:w="9138" w:type="dxa"/>
        <w:tblLook w:val="04A0" w:firstRow="1" w:lastRow="0" w:firstColumn="1" w:lastColumn="0" w:noHBand="0" w:noVBand="1"/>
      </w:tblPr>
      <w:tblGrid>
        <w:gridCol w:w="1405"/>
        <w:gridCol w:w="1637"/>
        <w:gridCol w:w="1404"/>
        <w:gridCol w:w="1544"/>
        <w:gridCol w:w="1637"/>
        <w:gridCol w:w="1511"/>
      </w:tblGrid>
      <w:tr w:rsidR="00620B90" w14:paraId="0F5A89F0" w14:textId="77777777" w:rsidTr="00CA628F">
        <w:tc>
          <w:tcPr>
            <w:tcW w:w="1420" w:type="dxa"/>
          </w:tcPr>
          <w:p w14:paraId="2980772A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المعدل</w:t>
            </w:r>
          </w:p>
        </w:tc>
        <w:tc>
          <w:tcPr>
            <w:tcW w:w="1656" w:type="dxa"/>
          </w:tcPr>
          <w:p w14:paraId="40684E90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العينة   الرابعة</w:t>
            </w:r>
          </w:p>
        </w:tc>
        <w:tc>
          <w:tcPr>
            <w:tcW w:w="1420" w:type="dxa"/>
          </w:tcPr>
          <w:p w14:paraId="7C9ACF03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العينة   الثالثة</w:t>
            </w:r>
          </w:p>
        </w:tc>
        <w:tc>
          <w:tcPr>
            <w:tcW w:w="1564" w:type="dxa"/>
          </w:tcPr>
          <w:p w14:paraId="5A04AB16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العينة   الثانية</w:t>
            </w:r>
          </w:p>
        </w:tc>
        <w:tc>
          <w:tcPr>
            <w:tcW w:w="1657" w:type="dxa"/>
          </w:tcPr>
          <w:p w14:paraId="002454B8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العينة   الأولى </w:t>
            </w:r>
          </w:p>
        </w:tc>
        <w:tc>
          <w:tcPr>
            <w:tcW w:w="1421" w:type="dxa"/>
          </w:tcPr>
          <w:p w14:paraId="0CD2D5A3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النموذج</w:t>
            </w:r>
          </w:p>
        </w:tc>
      </w:tr>
      <w:tr w:rsidR="00620B90" w14:paraId="677F3391" w14:textId="77777777" w:rsidTr="00F57452">
        <w:tc>
          <w:tcPr>
            <w:tcW w:w="1420" w:type="dxa"/>
          </w:tcPr>
          <w:p w14:paraId="1F6A7520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30.4</w:t>
            </w:r>
          </w:p>
        </w:tc>
        <w:tc>
          <w:tcPr>
            <w:tcW w:w="1656" w:type="dxa"/>
          </w:tcPr>
          <w:p w14:paraId="521C1903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28.6</w:t>
            </w:r>
          </w:p>
        </w:tc>
        <w:tc>
          <w:tcPr>
            <w:tcW w:w="1420" w:type="dxa"/>
          </w:tcPr>
          <w:p w14:paraId="1AF87C1E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32.3</w:t>
            </w:r>
          </w:p>
        </w:tc>
        <w:tc>
          <w:tcPr>
            <w:tcW w:w="1564" w:type="dxa"/>
          </w:tcPr>
          <w:p w14:paraId="49BE5BF8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32.4</w:t>
            </w:r>
          </w:p>
        </w:tc>
        <w:tc>
          <w:tcPr>
            <w:tcW w:w="1657" w:type="dxa"/>
          </w:tcPr>
          <w:p w14:paraId="26DB2777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28.2</w:t>
            </w:r>
          </w:p>
        </w:tc>
        <w:tc>
          <w:tcPr>
            <w:tcW w:w="1421" w:type="dxa"/>
          </w:tcPr>
          <w:p w14:paraId="4085C910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commentRangeStart w:id="4"/>
            <w:r>
              <w:rPr>
                <w:sz w:val="28"/>
                <w:szCs w:val="28"/>
                <w:lang w:bidi="ar-SY"/>
              </w:rPr>
              <w:t>Baseline</w:t>
            </w:r>
            <w:commentRangeEnd w:id="4"/>
            <w:r>
              <w:rPr>
                <w:rStyle w:val="a5"/>
              </w:rPr>
              <w:commentReference w:id="4"/>
            </w:r>
          </w:p>
        </w:tc>
      </w:tr>
      <w:tr w:rsidR="00620B90" w14:paraId="56201561" w14:textId="77777777" w:rsidTr="00F57452">
        <w:tc>
          <w:tcPr>
            <w:tcW w:w="1420" w:type="dxa"/>
          </w:tcPr>
          <w:p w14:paraId="15EA29D4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30.9</w:t>
            </w:r>
          </w:p>
        </w:tc>
        <w:tc>
          <w:tcPr>
            <w:tcW w:w="1656" w:type="dxa"/>
          </w:tcPr>
          <w:p w14:paraId="53536FEC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29.2</w:t>
            </w:r>
          </w:p>
        </w:tc>
        <w:tc>
          <w:tcPr>
            <w:tcW w:w="1420" w:type="dxa"/>
          </w:tcPr>
          <w:p w14:paraId="42F99CA2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33.2</w:t>
            </w:r>
          </w:p>
        </w:tc>
        <w:tc>
          <w:tcPr>
            <w:tcW w:w="1564" w:type="dxa"/>
          </w:tcPr>
          <w:p w14:paraId="7CFABBE7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32.8</w:t>
            </w:r>
          </w:p>
        </w:tc>
        <w:tc>
          <w:tcPr>
            <w:tcW w:w="1657" w:type="dxa"/>
          </w:tcPr>
          <w:p w14:paraId="3A0790F1" w14:textId="77777777" w:rsidR="00620B90" w:rsidRDefault="00620B90" w:rsidP="00F5745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28.3</w:t>
            </w:r>
          </w:p>
        </w:tc>
        <w:tc>
          <w:tcPr>
            <w:tcW w:w="1421" w:type="dxa"/>
          </w:tcPr>
          <w:p w14:paraId="4F50497D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  <w:r w:rsidRPr="003A182F">
              <w:rPr>
                <w:rFonts w:cs="Arial"/>
                <w:sz w:val="28"/>
                <w:szCs w:val="28"/>
                <w:rtl/>
                <w:lang w:bidi="ar-SY"/>
              </w:rPr>
              <w:t>+</w:t>
            </w:r>
            <w:commentRangeStart w:id="5"/>
            <w:r w:rsidRPr="003A182F">
              <w:rPr>
                <w:sz w:val="28"/>
                <w:szCs w:val="28"/>
                <w:lang w:bidi="ar-SY"/>
              </w:rPr>
              <w:t>bigLM</w:t>
            </w:r>
            <w:commentRangeEnd w:id="5"/>
            <w:r>
              <w:rPr>
                <w:rStyle w:val="a5"/>
                <w:rtl/>
              </w:rPr>
              <w:commentReference w:id="5"/>
            </w:r>
          </w:p>
        </w:tc>
      </w:tr>
    </w:tbl>
    <w:p w14:paraId="27E10354" w14:textId="77777777" w:rsidR="00620B90" w:rsidRPr="001440FB" w:rsidRDefault="00620B90" w:rsidP="00620B90">
      <w:pPr>
        <w:rPr>
          <w:lang w:bidi="ar-SY"/>
        </w:rPr>
      </w:pPr>
    </w:p>
    <w:p w14:paraId="7E49863A" w14:textId="77777777" w:rsidR="00620B90" w:rsidRDefault="00620B90" w:rsidP="00620B90">
      <w:pPr>
        <w:pStyle w:val="1"/>
        <w:rPr>
          <w:rtl/>
          <w:lang w:bidi="ar-SY"/>
        </w:rPr>
      </w:pPr>
      <w:r w:rsidRPr="00A66BAF">
        <w:rPr>
          <w:lang w:bidi="ar-SY"/>
        </w:rPr>
        <w:t>English to Arabic Machine Translation Based on Reordring Algorithm</w:t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 xml:space="preserve"> </w:t>
      </w:r>
    </w:p>
    <w:p w14:paraId="65AF61AB" w14:textId="562B9D6E" w:rsidR="00620B90" w:rsidRPr="00172E74" w:rsidRDefault="00620B90" w:rsidP="003B716B">
      <w:pPr>
        <w:rPr>
          <w:rFonts w:ascii="Open Sans" w:hAnsi="Open Sans"/>
          <w:color w:val="464646"/>
          <w:sz w:val="28"/>
          <w:szCs w:val="28"/>
          <w:rtl/>
          <w:lang w:bidi="ar"/>
        </w:rPr>
      </w:pPr>
      <w:r w:rsidRPr="00172E74">
        <w:rPr>
          <w:rFonts w:hint="cs"/>
          <w:sz w:val="28"/>
          <w:szCs w:val="28"/>
          <w:rtl/>
          <w:lang w:bidi="ar-SY"/>
        </w:rPr>
        <w:t xml:space="preserve">أجري هذا البحث </w:t>
      </w:r>
      <w:sdt>
        <w:sdtPr>
          <w:rPr>
            <w:rFonts w:hint="cs"/>
            <w:sz w:val="28"/>
            <w:szCs w:val="28"/>
            <w:rtl/>
            <w:lang w:bidi="ar-SY"/>
          </w:rPr>
          <w:id w:val="-576356196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CITATION mohammed2011english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172E74">
            <w:rPr>
              <w:sz w:val="28"/>
              <w:szCs w:val="28"/>
              <w:lang w:bidi="ar-SY"/>
            </w:rPr>
            <w:t>(Mohammed and Aziz 2011)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302306">
        <w:rPr>
          <w:rFonts w:hint="cs"/>
          <w:sz w:val="28"/>
          <w:szCs w:val="28"/>
          <w:rtl/>
          <w:lang w:bidi="ar-SY"/>
        </w:rPr>
        <w:t xml:space="preserve"> </w:t>
      </w:r>
      <w:r w:rsidRPr="00172E74">
        <w:rPr>
          <w:rFonts w:hint="cs"/>
          <w:sz w:val="28"/>
          <w:szCs w:val="28"/>
          <w:rtl/>
          <w:lang w:bidi="ar-SY"/>
        </w:rPr>
        <w:t xml:space="preserve">في كلية هندسة المعلومات في </w:t>
      </w:r>
      <w:r w:rsidRPr="00172E74">
        <w:rPr>
          <w:rFonts w:ascii="Open Sans" w:hAnsi="Open Sans"/>
          <w:color w:val="464646"/>
          <w:sz w:val="28"/>
          <w:szCs w:val="28"/>
          <w:rtl/>
          <w:lang w:bidi="ar"/>
        </w:rPr>
        <w:t>جامعة كيبانجسان ماليزيا</w:t>
      </w:r>
      <w:r w:rsidR="00A31B1E">
        <w:rPr>
          <w:rFonts w:ascii="Open Sans" w:hAnsi="Open Sans" w:hint="cs"/>
          <w:color w:val="464646"/>
          <w:sz w:val="28"/>
          <w:szCs w:val="28"/>
          <w:rtl/>
          <w:lang w:bidi="ar"/>
        </w:rPr>
        <w:t>.</w:t>
      </w:r>
      <w:r w:rsidRPr="00172E74">
        <w:rPr>
          <w:rFonts w:ascii="Open Sans" w:hAnsi="Open Sans" w:hint="cs"/>
          <w:color w:val="464646"/>
          <w:sz w:val="28"/>
          <w:szCs w:val="28"/>
          <w:rtl/>
          <w:lang w:bidi="ar"/>
        </w:rPr>
        <w:t xml:space="preserve"> هدف البحث هو بناء نظام للترجمة الآلية من ال</w:t>
      </w:r>
      <w:r w:rsidR="00A31B1E">
        <w:rPr>
          <w:rFonts w:ascii="Open Sans" w:hAnsi="Open Sans" w:hint="cs"/>
          <w:color w:val="464646"/>
          <w:sz w:val="28"/>
          <w:szCs w:val="28"/>
          <w:rtl/>
          <w:lang w:bidi="ar"/>
        </w:rPr>
        <w:t>إ</w:t>
      </w:r>
      <w:r w:rsidRPr="00172E74">
        <w:rPr>
          <w:rFonts w:ascii="Open Sans" w:hAnsi="Open Sans" w:hint="cs"/>
          <w:color w:val="464646"/>
          <w:sz w:val="28"/>
          <w:szCs w:val="28"/>
          <w:rtl/>
          <w:lang w:bidi="ar"/>
        </w:rPr>
        <w:t xml:space="preserve">نكليزية إلى العربية. </w:t>
      </w:r>
    </w:p>
    <w:p w14:paraId="1442CE0B" w14:textId="3EE9CFE2" w:rsidR="00620B90" w:rsidRPr="00172E74" w:rsidRDefault="00620B90" w:rsidP="003B716B">
      <w:pPr>
        <w:rPr>
          <w:sz w:val="28"/>
          <w:szCs w:val="28"/>
          <w:rtl/>
          <w:lang w:bidi="ar-SY"/>
        </w:rPr>
      </w:pPr>
      <w:r w:rsidRPr="00172E74">
        <w:rPr>
          <w:rFonts w:ascii="Open Sans" w:hAnsi="Open Sans" w:hint="cs"/>
          <w:color w:val="464646"/>
          <w:sz w:val="28"/>
          <w:szCs w:val="28"/>
          <w:rtl/>
          <w:lang w:bidi="ar"/>
        </w:rPr>
        <w:t>يعتمد هذا النموج في عمله على بناء نموذج قواعد</w:t>
      </w:r>
      <w:r w:rsidRPr="00172E74">
        <w:rPr>
          <w:rFonts w:ascii="Open Sans" w:hAnsi="Open Sans" w:hint="cs"/>
          <w:color w:val="464646"/>
          <w:sz w:val="28"/>
          <w:szCs w:val="28"/>
          <w:rtl/>
          <w:lang w:bidi="ar-SY"/>
        </w:rPr>
        <w:t xml:space="preserve">ي </w:t>
      </w:r>
      <w:r w:rsidRPr="00172E74">
        <w:rPr>
          <w:sz w:val="28"/>
          <w:szCs w:val="28"/>
          <w:lang w:bidi="ar-SY"/>
        </w:rPr>
        <w:t>Context Free Grammar (CFG)</w:t>
      </w:r>
      <w:r w:rsidRPr="00172E74">
        <w:rPr>
          <w:rFonts w:hint="cs"/>
          <w:sz w:val="28"/>
          <w:szCs w:val="28"/>
          <w:rtl/>
          <w:lang w:bidi="ar-SY"/>
        </w:rPr>
        <w:t xml:space="preserve">، بالإضافة إلى استعمال محدد أقسام كلام </w:t>
      </w:r>
      <w:r w:rsidRPr="00172E74">
        <w:rPr>
          <w:sz w:val="28"/>
          <w:szCs w:val="28"/>
          <w:lang w:bidi="ar-SY"/>
        </w:rPr>
        <w:t xml:space="preserve">Part Of Speech </w:t>
      </w:r>
      <w:r w:rsidRPr="00172E74">
        <w:rPr>
          <w:rFonts w:hint="cs"/>
          <w:sz w:val="28"/>
          <w:szCs w:val="28"/>
          <w:rtl/>
          <w:lang w:bidi="ar-SY"/>
        </w:rPr>
        <w:t xml:space="preserve"> لكل كلمة</w:t>
      </w:r>
      <w:r w:rsidR="00A31B1E">
        <w:rPr>
          <w:rFonts w:hint="cs"/>
          <w:sz w:val="28"/>
          <w:szCs w:val="28"/>
          <w:rtl/>
          <w:lang w:bidi="ar-SY"/>
        </w:rPr>
        <w:t>، و</w:t>
      </w:r>
      <w:r w:rsidRPr="00172E74">
        <w:rPr>
          <w:rFonts w:hint="cs"/>
          <w:sz w:val="28"/>
          <w:szCs w:val="28"/>
          <w:rtl/>
          <w:lang w:bidi="ar-SY"/>
        </w:rPr>
        <w:t>إعادة ترتيب الجملة حتى يتناسب ترتيب الجملة الإنكليزية مع  ترتيب الجملة العربية</w:t>
      </w:r>
      <w:r w:rsidR="00A31B1E">
        <w:rPr>
          <w:rFonts w:hint="cs"/>
          <w:sz w:val="28"/>
          <w:szCs w:val="28"/>
          <w:rtl/>
          <w:lang w:bidi="ar-SY"/>
        </w:rPr>
        <w:t>.</w:t>
      </w:r>
      <w:r w:rsidRPr="00172E74">
        <w:rPr>
          <w:rFonts w:hint="cs"/>
          <w:sz w:val="28"/>
          <w:szCs w:val="28"/>
          <w:rtl/>
          <w:lang w:bidi="ar-SY"/>
        </w:rPr>
        <w:t xml:space="preserve"> تم استعمال قاموس إنكليزي </w:t>
      </w:r>
      <w:r w:rsidRPr="00172E74">
        <w:rPr>
          <w:rFonts w:hint="cs"/>
          <w:sz w:val="28"/>
          <w:szCs w:val="28"/>
          <w:rtl/>
          <w:lang w:bidi="ar-SY"/>
        </w:rPr>
        <w:lastRenderedPageBreak/>
        <w:t xml:space="preserve">عربي من أجل ترجمة كل كلمة على </w:t>
      </w:r>
      <w:r w:rsidR="00A31B1E" w:rsidRPr="00172E74">
        <w:rPr>
          <w:rFonts w:hint="cs"/>
          <w:sz w:val="28"/>
          <w:szCs w:val="28"/>
          <w:rtl/>
          <w:lang w:bidi="ar-SY"/>
        </w:rPr>
        <w:t>حد</w:t>
      </w:r>
      <w:r w:rsidR="00A31B1E">
        <w:rPr>
          <w:rFonts w:hint="cs"/>
          <w:sz w:val="28"/>
          <w:szCs w:val="28"/>
          <w:rtl/>
          <w:lang w:bidi="ar-SY"/>
        </w:rPr>
        <w:t>ة</w:t>
      </w:r>
      <w:r w:rsidR="00A31B1E" w:rsidRPr="00172E74">
        <w:rPr>
          <w:rFonts w:hint="cs"/>
          <w:sz w:val="28"/>
          <w:szCs w:val="28"/>
          <w:rtl/>
          <w:lang w:bidi="ar-SY"/>
        </w:rPr>
        <w:t xml:space="preserve"> </w:t>
      </w:r>
      <w:r w:rsidRPr="00172E74">
        <w:rPr>
          <w:rFonts w:hint="cs"/>
          <w:sz w:val="28"/>
          <w:szCs w:val="28"/>
          <w:rtl/>
          <w:lang w:bidi="ar-SY"/>
        </w:rPr>
        <w:t>مع الاستفاد</w:t>
      </w:r>
      <w:r w:rsidR="00A31B1E">
        <w:rPr>
          <w:rFonts w:hint="cs"/>
          <w:sz w:val="28"/>
          <w:szCs w:val="28"/>
          <w:rtl/>
          <w:lang w:bidi="ar-SY"/>
        </w:rPr>
        <w:t>ة</w:t>
      </w:r>
      <w:r w:rsidRPr="00172E74">
        <w:rPr>
          <w:rFonts w:hint="cs"/>
          <w:sz w:val="28"/>
          <w:szCs w:val="28"/>
          <w:rtl/>
          <w:lang w:bidi="ar-SY"/>
        </w:rPr>
        <w:t xml:space="preserve"> من خرج محدد أقسام الكلام لتحديد صنف الكلمة لل</w:t>
      </w:r>
      <w:r>
        <w:rPr>
          <w:rFonts w:hint="cs"/>
          <w:sz w:val="28"/>
          <w:szCs w:val="28"/>
          <w:rtl/>
          <w:lang w:bidi="ar-SY"/>
        </w:rPr>
        <w:t>ح</w:t>
      </w:r>
      <w:r w:rsidRPr="00172E74">
        <w:rPr>
          <w:rFonts w:hint="cs"/>
          <w:sz w:val="28"/>
          <w:szCs w:val="28"/>
          <w:rtl/>
          <w:lang w:bidi="ar-SY"/>
        </w:rPr>
        <w:t>صول على ترجمة وحيدة لهذه الكلمة.</w:t>
      </w:r>
    </w:p>
    <w:p w14:paraId="61E72534" w14:textId="0363F883" w:rsidR="00620B90" w:rsidRPr="00172E74" w:rsidRDefault="00620B90" w:rsidP="007C60AA">
      <w:pPr>
        <w:rPr>
          <w:sz w:val="28"/>
          <w:szCs w:val="28"/>
          <w:rtl/>
          <w:lang w:bidi="ar-SY"/>
        </w:rPr>
      </w:pPr>
      <w:r w:rsidRPr="00172E74">
        <w:rPr>
          <w:rFonts w:hint="cs"/>
          <w:sz w:val="28"/>
          <w:szCs w:val="28"/>
          <w:rtl/>
          <w:lang w:bidi="ar-SY"/>
        </w:rPr>
        <w:t>تم بناء قواعد</w:t>
      </w:r>
      <w:r w:rsidR="00A31B1E">
        <w:rPr>
          <w:rFonts w:hint="cs"/>
          <w:sz w:val="28"/>
          <w:szCs w:val="28"/>
          <w:rtl/>
          <w:lang w:bidi="ar-SY"/>
        </w:rPr>
        <w:t xml:space="preserve"> </w:t>
      </w:r>
      <w:del w:id="6" w:author="Anas koara" w:date="2019-07-17T21:40:00Z">
        <w:r w:rsidRPr="00172E74" w:rsidDel="007C60AA">
          <w:rPr>
            <w:sz w:val="28"/>
            <w:szCs w:val="28"/>
            <w:lang w:bidi="ar-SY"/>
          </w:rPr>
          <w:delText>CFG</w:delText>
        </w:r>
        <w:r w:rsidRPr="00172E74" w:rsidDel="007C60AA">
          <w:rPr>
            <w:rFonts w:hint="cs"/>
            <w:sz w:val="28"/>
            <w:szCs w:val="28"/>
            <w:rtl/>
            <w:lang w:bidi="ar-SY"/>
          </w:rPr>
          <w:delText xml:space="preserve"> </w:delText>
        </w:r>
      </w:del>
      <w:r w:rsidRPr="00172E74">
        <w:rPr>
          <w:rFonts w:hint="cs"/>
          <w:sz w:val="28"/>
          <w:szCs w:val="28"/>
          <w:rtl/>
          <w:lang w:bidi="ar-SY"/>
        </w:rPr>
        <w:t>إعادة الترتيب من اللغة الإنكليزية إلى اللغة العربية لكل نوع جملة أو تعبير في اللغة العربية</w:t>
      </w:r>
      <w:r w:rsidR="00A31B1E">
        <w:rPr>
          <w:rFonts w:hint="cs"/>
          <w:sz w:val="28"/>
          <w:szCs w:val="28"/>
          <w:rtl/>
          <w:lang w:bidi="ar-SY"/>
        </w:rPr>
        <w:t>.</w:t>
      </w:r>
      <w:r w:rsidRPr="00172E74">
        <w:rPr>
          <w:rFonts w:hint="cs"/>
          <w:sz w:val="28"/>
          <w:szCs w:val="28"/>
          <w:rtl/>
          <w:lang w:bidi="ar-SY"/>
        </w:rPr>
        <w:t xml:space="preserve"> </w:t>
      </w:r>
    </w:p>
    <w:p w14:paraId="7B8B3858" w14:textId="64C408FD" w:rsidR="00620B90" w:rsidRPr="00172E74" w:rsidRDefault="00620B90" w:rsidP="00620B90">
      <w:pPr>
        <w:rPr>
          <w:sz w:val="28"/>
          <w:szCs w:val="28"/>
          <w:rtl/>
          <w:lang w:bidi="ar-SY"/>
        </w:rPr>
      </w:pPr>
      <w:r w:rsidRPr="00172E74">
        <w:rPr>
          <w:rFonts w:hint="cs"/>
          <w:sz w:val="28"/>
          <w:szCs w:val="28"/>
          <w:rtl/>
          <w:lang w:bidi="ar-SY"/>
        </w:rPr>
        <w:t xml:space="preserve">يتم عمل النموذج على مرحلتين </w:t>
      </w:r>
      <w:r w:rsidR="00A31B1E">
        <w:rPr>
          <w:rFonts w:hint="cs"/>
          <w:sz w:val="28"/>
          <w:szCs w:val="28"/>
          <w:rtl/>
          <w:lang w:bidi="ar-SY"/>
        </w:rPr>
        <w:t>:</w:t>
      </w:r>
    </w:p>
    <w:p w14:paraId="26FD7CDC" w14:textId="52D0D9F7" w:rsidR="00620B90" w:rsidRPr="00172E74" w:rsidRDefault="00620B90" w:rsidP="00620B90">
      <w:pPr>
        <w:rPr>
          <w:sz w:val="28"/>
          <w:szCs w:val="28"/>
          <w:rtl/>
          <w:lang w:bidi="ar-SY"/>
        </w:rPr>
      </w:pPr>
      <w:r w:rsidRPr="00172E74">
        <w:rPr>
          <w:rFonts w:hint="cs"/>
          <w:sz w:val="28"/>
          <w:szCs w:val="28"/>
          <w:rtl/>
          <w:lang w:bidi="ar-SY"/>
        </w:rPr>
        <w:t>المرحلة الأولى</w:t>
      </w:r>
      <w:r w:rsidR="004371FA">
        <w:rPr>
          <w:rFonts w:hint="cs"/>
          <w:sz w:val="28"/>
          <w:szCs w:val="28"/>
          <w:rtl/>
          <w:lang w:bidi="ar-SY"/>
        </w:rPr>
        <w:t>:</w:t>
      </w:r>
      <w:r w:rsidRPr="00172E74">
        <w:rPr>
          <w:rFonts w:hint="cs"/>
          <w:sz w:val="28"/>
          <w:szCs w:val="28"/>
          <w:rtl/>
          <w:lang w:bidi="ar-SY"/>
        </w:rPr>
        <w:t xml:space="preserve"> تقسيم جملة الدخل وصولا</w:t>
      </w:r>
      <w:r w:rsidR="004371FA">
        <w:rPr>
          <w:rFonts w:hint="cs"/>
          <w:sz w:val="28"/>
          <w:szCs w:val="28"/>
          <w:rtl/>
          <w:lang w:bidi="ar-SY"/>
        </w:rPr>
        <w:t>ً</w:t>
      </w:r>
      <w:r w:rsidRPr="00172E74">
        <w:rPr>
          <w:rFonts w:hint="cs"/>
          <w:sz w:val="28"/>
          <w:szCs w:val="28"/>
          <w:rtl/>
          <w:lang w:bidi="ar-SY"/>
        </w:rPr>
        <w:t xml:space="preserve"> إلى مستوى الكلمات مع تحديد صنف كل كلمة مع معالجة الجملة وفق </w:t>
      </w:r>
      <w:commentRangeStart w:id="7"/>
      <w:commentRangeStart w:id="8"/>
      <w:r w:rsidRPr="00CA628F">
        <w:rPr>
          <w:rFonts w:hint="cs"/>
          <w:sz w:val="28"/>
          <w:szCs w:val="28"/>
          <w:highlight w:val="yellow"/>
          <w:rtl/>
          <w:lang w:bidi="ar-SY"/>
        </w:rPr>
        <w:t>قواعد</w:t>
      </w:r>
      <w:r w:rsidRPr="00CA628F">
        <w:rPr>
          <w:sz w:val="28"/>
          <w:szCs w:val="28"/>
          <w:highlight w:val="yellow"/>
          <w:rtl/>
          <w:lang w:bidi="ar-SY"/>
        </w:rPr>
        <w:t xml:space="preserve"> </w:t>
      </w:r>
      <w:r w:rsidRPr="00CA628F">
        <w:rPr>
          <w:sz w:val="28"/>
          <w:szCs w:val="28"/>
          <w:highlight w:val="yellow"/>
          <w:lang w:bidi="ar-SY"/>
        </w:rPr>
        <w:t>CFG</w:t>
      </w:r>
      <w:r w:rsidRPr="00CA628F">
        <w:rPr>
          <w:sz w:val="28"/>
          <w:szCs w:val="28"/>
          <w:highlight w:val="yellow"/>
          <w:rtl/>
          <w:lang w:bidi="ar-SY"/>
        </w:rPr>
        <w:t xml:space="preserve"> </w:t>
      </w:r>
      <w:r w:rsidRPr="00CA628F">
        <w:rPr>
          <w:rFonts w:hint="cs"/>
          <w:sz w:val="28"/>
          <w:szCs w:val="28"/>
          <w:highlight w:val="yellow"/>
          <w:rtl/>
          <w:lang w:bidi="ar-SY"/>
        </w:rPr>
        <w:t>ل</w:t>
      </w:r>
      <w:r w:rsidR="004371FA" w:rsidRPr="00CA628F">
        <w:rPr>
          <w:rFonts w:hint="cs"/>
          <w:sz w:val="28"/>
          <w:szCs w:val="28"/>
          <w:highlight w:val="yellow"/>
          <w:rtl/>
          <w:lang w:bidi="ar-SY"/>
        </w:rPr>
        <w:t>ت</w:t>
      </w:r>
      <w:r w:rsidRPr="00CA628F">
        <w:rPr>
          <w:rFonts w:hint="cs"/>
          <w:sz w:val="28"/>
          <w:szCs w:val="28"/>
          <w:highlight w:val="yellow"/>
          <w:rtl/>
          <w:lang w:bidi="ar-SY"/>
        </w:rPr>
        <w:t>تناسب</w:t>
      </w:r>
      <w:r w:rsidRPr="00CA628F">
        <w:rPr>
          <w:sz w:val="28"/>
          <w:szCs w:val="28"/>
          <w:highlight w:val="yellow"/>
          <w:rtl/>
          <w:lang w:bidi="ar-SY"/>
        </w:rPr>
        <w:t xml:space="preserve"> </w:t>
      </w:r>
      <w:commentRangeEnd w:id="7"/>
      <w:r w:rsidR="004371FA" w:rsidRPr="005F25E2">
        <w:rPr>
          <w:rStyle w:val="a5"/>
          <w:highlight w:val="yellow"/>
          <w:rtl/>
        </w:rPr>
        <w:commentReference w:id="7"/>
      </w:r>
      <w:commentRangeEnd w:id="8"/>
      <w:r w:rsidR="007C60AA">
        <w:rPr>
          <w:rStyle w:val="a5"/>
        </w:rPr>
        <w:commentReference w:id="8"/>
      </w:r>
      <w:r w:rsidRPr="00172E74">
        <w:rPr>
          <w:rFonts w:hint="cs"/>
          <w:sz w:val="28"/>
          <w:szCs w:val="28"/>
          <w:rtl/>
          <w:lang w:bidi="ar-SY"/>
        </w:rPr>
        <w:t xml:space="preserve">كل كلمة مع تصنيفها. </w:t>
      </w:r>
    </w:p>
    <w:p w14:paraId="65ABC52F" w14:textId="5AA73E7A" w:rsidR="00620B90" w:rsidRPr="00172E74" w:rsidRDefault="00620B90" w:rsidP="007C60AA">
      <w:pPr>
        <w:rPr>
          <w:sz w:val="28"/>
          <w:szCs w:val="28"/>
          <w:rtl/>
          <w:lang w:bidi="ar-SY"/>
        </w:rPr>
      </w:pPr>
      <w:r w:rsidRPr="00172E74">
        <w:rPr>
          <w:rFonts w:hint="cs"/>
          <w:sz w:val="28"/>
          <w:szCs w:val="28"/>
          <w:rtl/>
          <w:lang w:bidi="ar-SY"/>
        </w:rPr>
        <w:t>المرحلة الثانية</w:t>
      </w:r>
      <w:r w:rsidR="004371FA">
        <w:rPr>
          <w:rFonts w:hint="cs"/>
          <w:sz w:val="28"/>
          <w:szCs w:val="28"/>
          <w:rtl/>
          <w:lang w:bidi="ar-SY"/>
        </w:rPr>
        <w:t>:</w:t>
      </w:r>
      <w:r w:rsidRPr="00172E74">
        <w:rPr>
          <w:rFonts w:hint="cs"/>
          <w:sz w:val="28"/>
          <w:szCs w:val="28"/>
          <w:rtl/>
          <w:lang w:bidi="ar-SY"/>
        </w:rPr>
        <w:t xml:space="preserve"> توليد جمل</w:t>
      </w:r>
      <w:r w:rsidR="004371FA">
        <w:rPr>
          <w:rFonts w:hint="cs"/>
          <w:sz w:val="28"/>
          <w:szCs w:val="28"/>
          <w:rtl/>
          <w:lang w:bidi="ar-SY"/>
        </w:rPr>
        <w:t>ة</w:t>
      </w:r>
      <w:r w:rsidRPr="00172E74">
        <w:rPr>
          <w:rFonts w:hint="cs"/>
          <w:sz w:val="28"/>
          <w:szCs w:val="28"/>
          <w:rtl/>
          <w:lang w:bidi="ar-SY"/>
        </w:rPr>
        <w:t xml:space="preserve"> الخرج بال</w:t>
      </w:r>
      <w:r w:rsidR="004371FA">
        <w:rPr>
          <w:rFonts w:hint="cs"/>
          <w:sz w:val="28"/>
          <w:szCs w:val="28"/>
          <w:rtl/>
          <w:lang w:bidi="ar-SY"/>
        </w:rPr>
        <w:t>ا</w:t>
      </w:r>
      <w:r w:rsidRPr="00172E74">
        <w:rPr>
          <w:rFonts w:hint="cs"/>
          <w:sz w:val="28"/>
          <w:szCs w:val="28"/>
          <w:rtl/>
          <w:lang w:bidi="ar-SY"/>
        </w:rPr>
        <w:t xml:space="preserve">عتماد على القاموس لترجمة كل كلمة </w:t>
      </w:r>
      <w:r w:rsidR="007C60AA">
        <w:rPr>
          <w:rFonts w:hint="cs"/>
          <w:sz w:val="28"/>
          <w:szCs w:val="28"/>
          <w:highlight w:val="yellow"/>
          <w:rtl/>
          <w:lang w:bidi="ar-SY"/>
        </w:rPr>
        <w:t xml:space="preserve">واستعمال قواعد إعادة الترتيب بحيث </w:t>
      </w:r>
      <w:r w:rsidRPr="0063119B">
        <w:rPr>
          <w:rFonts w:hint="cs"/>
          <w:sz w:val="28"/>
          <w:szCs w:val="28"/>
          <w:highlight w:val="yellow"/>
          <w:rtl/>
          <w:lang w:bidi="ar-SY"/>
        </w:rPr>
        <w:t>تتناسب</w:t>
      </w:r>
      <w:r w:rsidRPr="0063119B">
        <w:rPr>
          <w:sz w:val="28"/>
          <w:szCs w:val="28"/>
          <w:highlight w:val="yellow"/>
          <w:rtl/>
          <w:lang w:bidi="ar-SY"/>
        </w:rPr>
        <w:t xml:space="preserve"> </w:t>
      </w:r>
      <w:r w:rsidRPr="0063119B">
        <w:rPr>
          <w:rFonts w:hint="cs"/>
          <w:sz w:val="28"/>
          <w:szCs w:val="28"/>
          <w:highlight w:val="yellow"/>
          <w:rtl/>
          <w:lang w:bidi="ar-SY"/>
        </w:rPr>
        <w:t>الكلمة</w:t>
      </w:r>
      <w:r w:rsidRPr="0063119B">
        <w:rPr>
          <w:sz w:val="28"/>
          <w:szCs w:val="28"/>
          <w:highlight w:val="yellow"/>
          <w:rtl/>
          <w:lang w:bidi="ar-SY"/>
        </w:rPr>
        <w:t xml:space="preserve"> </w:t>
      </w:r>
      <w:ins w:id="9" w:author="Anas koara" w:date="2019-07-17T22:27:00Z">
        <w:r w:rsidR="004F1F73">
          <w:rPr>
            <w:rFonts w:hint="cs"/>
            <w:sz w:val="28"/>
            <w:szCs w:val="28"/>
            <w:highlight w:val="yellow"/>
            <w:rtl/>
            <w:lang w:bidi="ar-SY"/>
          </w:rPr>
          <w:t xml:space="preserve">في الخرج </w:t>
        </w:r>
      </w:ins>
      <w:r w:rsidRPr="0063119B">
        <w:rPr>
          <w:rFonts w:hint="cs"/>
          <w:sz w:val="28"/>
          <w:szCs w:val="28"/>
          <w:highlight w:val="yellow"/>
          <w:rtl/>
          <w:lang w:bidi="ar-SY"/>
        </w:rPr>
        <w:t>مع</w:t>
      </w:r>
      <w:r w:rsidRPr="0063119B">
        <w:rPr>
          <w:sz w:val="28"/>
          <w:szCs w:val="28"/>
          <w:highlight w:val="yellow"/>
          <w:rtl/>
          <w:lang w:bidi="ar-SY"/>
        </w:rPr>
        <w:t xml:space="preserve"> </w:t>
      </w:r>
      <w:r w:rsidRPr="0063119B">
        <w:rPr>
          <w:rFonts w:hint="cs"/>
          <w:sz w:val="28"/>
          <w:szCs w:val="28"/>
          <w:highlight w:val="yellow"/>
          <w:rtl/>
          <w:lang w:bidi="ar-SY"/>
        </w:rPr>
        <w:t>تصنيفها</w:t>
      </w:r>
      <w:r w:rsidRPr="00172E74">
        <w:rPr>
          <w:rFonts w:hint="cs"/>
          <w:sz w:val="28"/>
          <w:szCs w:val="28"/>
          <w:rtl/>
          <w:lang w:bidi="ar-SY"/>
        </w:rPr>
        <w:t>.</w:t>
      </w:r>
    </w:p>
    <w:p w14:paraId="09B87DEF" w14:textId="5BDB40D3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 w:rsidRPr="00172E74">
        <w:rPr>
          <w:rFonts w:hint="cs"/>
          <w:color w:val="464646"/>
          <w:sz w:val="28"/>
          <w:szCs w:val="28"/>
          <w:rtl/>
          <w:lang w:bidi="ar-SY"/>
        </w:rPr>
        <w:t xml:space="preserve">تم اختبار النظام على </w:t>
      </w:r>
      <w:r w:rsidRPr="00172E74">
        <w:rPr>
          <w:color w:val="464646"/>
          <w:sz w:val="28"/>
          <w:szCs w:val="28"/>
          <w:lang w:bidi="ar-SY"/>
        </w:rPr>
        <w:t>20</w:t>
      </w:r>
      <w:r w:rsidRPr="00172E74">
        <w:rPr>
          <w:rFonts w:hint="cs"/>
          <w:color w:val="464646"/>
          <w:sz w:val="28"/>
          <w:szCs w:val="28"/>
          <w:rtl/>
          <w:lang w:bidi="ar-SY"/>
        </w:rPr>
        <w:t xml:space="preserve"> نص مختلف </w:t>
      </w:r>
      <w:r>
        <w:rPr>
          <w:rFonts w:hint="cs"/>
          <w:color w:val="464646"/>
          <w:sz w:val="28"/>
          <w:szCs w:val="28"/>
          <w:rtl/>
          <w:lang w:bidi="ar-SY"/>
        </w:rPr>
        <w:t>ح</w:t>
      </w:r>
      <w:r w:rsidRPr="00172E74">
        <w:rPr>
          <w:rFonts w:hint="cs"/>
          <w:color w:val="464646"/>
          <w:sz w:val="28"/>
          <w:szCs w:val="28"/>
          <w:rtl/>
          <w:lang w:bidi="ar-SY"/>
        </w:rPr>
        <w:t xml:space="preserve">يث عدد الجمل الكلية لهذه النصوص </w:t>
      </w:r>
      <w:r w:rsidRPr="00172E74">
        <w:rPr>
          <w:rFonts w:cs="Arial"/>
          <w:sz w:val="28"/>
          <w:szCs w:val="28"/>
          <w:lang w:bidi="ar-SY"/>
        </w:rPr>
        <w:t>95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 جملة</w:t>
      </w:r>
      <w:r w:rsidR="004371FA">
        <w:rPr>
          <w:rFonts w:cs="Arial" w:hint="cs"/>
          <w:sz w:val="28"/>
          <w:szCs w:val="28"/>
          <w:rtl/>
          <w:lang w:bidi="ar-SY"/>
        </w:rPr>
        <w:t>.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 تم الاعتماد على ال</w:t>
      </w:r>
      <w:r w:rsidR="004371FA">
        <w:rPr>
          <w:rFonts w:cs="Arial" w:hint="cs"/>
          <w:sz w:val="28"/>
          <w:szCs w:val="28"/>
          <w:rtl/>
          <w:lang w:bidi="ar-SY"/>
        </w:rPr>
        <w:t>خ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برة البشرية في تحديد جودة الترجمة </w:t>
      </w:r>
      <w:r w:rsidR="004371FA">
        <w:rPr>
          <w:rFonts w:cs="Arial" w:hint="cs"/>
          <w:sz w:val="28"/>
          <w:szCs w:val="28"/>
          <w:rtl/>
          <w:lang w:bidi="ar-SY"/>
        </w:rPr>
        <w:t>و</w:t>
      </w:r>
      <w:r w:rsidRPr="00172E74">
        <w:rPr>
          <w:rFonts w:cs="Arial" w:hint="cs"/>
          <w:sz w:val="28"/>
          <w:szCs w:val="28"/>
          <w:rtl/>
          <w:lang w:bidi="ar-SY"/>
        </w:rPr>
        <w:t>لم يتم الاع</w:t>
      </w:r>
      <w:r w:rsidR="004371FA">
        <w:rPr>
          <w:rFonts w:cs="Arial" w:hint="cs"/>
          <w:sz w:val="28"/>
          <w:szCs w:val="28"/>
          <w:rtl/>
          <w:lang w:bidi="ar-SY"/>
        </w:rPr>
        <w:t>ت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ماد على أي معيار </w:t>
      </w:r>
      <w:r w:rsidR="004371FA">
        <w:rPr>
          <w:rFonts w:cs="Arial" w:hint="cs"/>
          <w:sz w:val="28"/>
          <w:szCs w:val="28"/>
          <w:rtl/>
          <w:lang w:bidi="ar-SY"/>
        </w:rPr>
        <w:t>آ</w:t>
      </w:r>
      <w:r w:rsidR="004371FA" w:rsidRPr="00172E74">
        <w:rPr>
          <w:rFonts w:cs="Arial" w:hint="cs"/>
          <w:sz w:val="28"/>
          <w:szCs w:val="28"/>
          <w:rtl/>
          <w:lang w:bidi="ar-SY"/>
        </w:rPr>
        <w:t>خر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، وكانت نتائج دقة الترجمة بحسب البحث </w:t>
      </w:r>
      <w:r w:rsidRPr="00172E74">
        <w:rPr>
          <w:rFonts w:cs="Arial"/>
          <w:sz w:val="28"/>
          <w:szCs w:val="28"/>
          <w:lang w:bidi="ar-SY"/>
        </w:rPr>
        <w:t>81.55%</w:t>
      </w:r>
      <w:r w:rsidRPr="00172E74">
        <w:rPr>
          <w:rFonts w:cs="Arial" w:hint="cs"/>
          <w:sz w:val="28"/>
          <w:szCs w:val="28"/>
          <w:rtl/>
          <w:lang w:bidi="ar-SY"/>
        </w:rPr>
        <w:t xml:space="preserve"> للترجمة من الإنكليزي إلى العربي.</w:t>
      </w:r>
    </w:p>
    <w:p w14:paraId="05C3F5D8" w14:textId="77777777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</w:p>
    <w:p w14:paraId="49BB25E7" w14:textId="77777777" w:rsidR="00620B90" w:rsidRPr="00992505" w:rsidRDefault="00620B90" w:rsidP="00620B90">
      <w:pPr>
        <w:pStyle w:val="2"/>
        <w:rPr>
          <w:sz w:val="32"/>
          <w:szCs w:val="32"/>
          <w:lang w:bidi="ar-SY"/>
        </w:rPr>
      </w:pPr>
      <w:r w:rsidRPr="00992505">
        <w:rPr>
          <w:sz w:val="32"/>
          <w:szCs w:val="32"/>
          <w:lang w:bidi="ar-SY"/>
        </w:rPr>
        <w:t>An English-Arabic Bi-Directional Machine Translation Tool in the Agriculture Domain</w:t>
      </w:r>
      <w:r w:rsidRPr="00992505">
        <w:rPr>
          <w:sz w:val="32"/>
          <w:szCs w:val="32"/>
          <w:rtl/>
          <w:lang w:bidi="ar-SY"/>
        </w:rPr>
        <w:t xml:space="preserve">  </w:t>
      </w:r>
    </w:p>
    <w:p w14:paraId="2BA9DEDE" w14:textId="77777777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  <w:r w:rsidRPr="00992505">
        <w:rPr>
          <w:rFonts w:cs="Arial"/>
          <w:sz w:val="28"/>
          <w:szCs w:val="28"/>
          <w:lang w:bidi="ar-SY"/>
        </w:rPr>
        <w:t>A Rule-based transfer approach for translating expert systems</w:t>
      </w:r>
      <w:r>
        <w:rPr>
          <w:rFonts w:cs="Arial"/>
          <w:sz w:val="28"/>
          <w:szCs w:val="28"/>
          <w:lang w:bidi="ar-SY"/>
        </w:rPr>
        <w:t>)</w:t>
      </w:r>
      <w:r>
        <w:rPr>
          <w:rFonts w:cs="Arial" w:hint="cs"/>
          <w:sz w:val="28"/>
          <w:szCs w:val="28"/>
          <w:rtl/>
          <w:lang w:bidi="ar-SY"/>
        </w:rPr>
        <w:t>)</w:t>
      </w:r>
    </w:p>
    <w:p w14:paraId="2ED7BD39" w14:textId="0CA1AD29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 w:rsidRPr="00172E74">
        <w:rPr>
          <w:rFonts w:hint="cs"/>
          <w:sz w:val="28"/>
          <w:szCs w:val="28"/>
          <w:rtl/>
          <w:lang w:bidi="ar-SY"/>
        </w:rPr>
        <w:t xml:space="preserve">أجري هذا البحث </w:t>
      </w:r>
      <w:sdt>
        <w:sdtPr>
          <w:rPr>
            <w:rFonts w:cs="Arial" w:hint="cs"/>
            <w:sz w:val="28"/>
            <w:szCs w:val="28"/>
            <w:rtl/>
            <w:lang w:bidi="ar-SY"/>
          </w:rPr>
          <w:id w:val="1581944642"/>
          <w:citation/>
        </w:sdtPr>
        <w:sdtContent>
          <w:r>
            <w:rPr>
              <w:rFonts w:cs="Arial"/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CITATION shaalan2010english \l 1033 </w:instrTex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separate"/>
          </w:r>
          <w:r w:rsidRPr="00992505">
            <w:rPr>
              <w:sz w:val="28"/>
              <w:szCs w:val="28"/>
              <w:lang w:bidi="ar-SY"/>
            </w:rPr>
            <w:t>(Khaled, Ashraf and Ahmed 2010)</w: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cs="Arial" w:hint="cs"/>
          <w:sz w:val="28"/>
          <w:szCs w:val="28"/>
          <w:rtl/>
          <w:lang w:bidi="ar-SY"/>
        </w:rPr>
        <w:t xml:space="preserve"> في الجامعة البريطانية في دبي وكان مخصص</w:t>
      </w:r>
      <w:r w:rsidR="00F57452">
        <w:rPr>
          <w:rFonts w:cs="Arial" w:hint="cs"/>
          <w:sz w:val="28"/>
          <w:szCs w:val="28"/>
          <w:rtl/>
          <w:lang w:bidi="ar-SY"/>
        </w:rPr>
        <w:t>اً</w:t>
      </w:r>
      <w:r>
        <w:rPr>
          <w:rFonts w:cs="Arial" w:hint="cs"/>
          <w:sz w:val="28"/>
          <w:szCs w:val="28"/>
          <w:rtl/>
          <w:lang w:bidi="ar-SY"/>
        </w:rPr>
        <w:t xml:space="preserve"> في مجال ترجمة نصوص المتعلقة بالزراعة، حيث تم بناء نظام للترجمة من </w:t>
      </w:r>
      <w:r w:rsidR="00F57452">
        <w:rPr>
          <w:rFonts w:cs="Arial" w:hint="cs"/>
          <w:sz w:val="28"/>
          <w:szCs w:val="28"/>
          <w:rtl/>
          <w:lang w:bidi="ar-SY"/>
        </w:rPr>
        <w:t xml:space="preserve">العربية </w:t>
      </w:r>
      <w:r>
        <w:rPr>
          <w:rFonts w:cs="Arial" w:hint="cs"/>
          <w:sz w:val="28"/>
          <w:szCs w:val="28"/>
          <w:rtl/>
          <w:lang w:bidi="ar-SY"/>
        </w:rPr>
        <w:t xml:space="preserve">إلى الإنكليزية وبالعكس واعتمد هذا النظام على مبدأ </w:t>
      </w:r>
      <w:r w:rsidRPr="00C71180">
        <w:rPr>
          <w:rFonts w:cs="Arial"/>
          <w:sz w:val="28"/>
          <w:szCs w:val="28"/>
          <w:rtl/>
          <w:lang w:bidi="ar-SY"/>
        </w:rPr>
        <w:t xml:space="preserve"> </w:t>
      </w:r>
      <w:r w:rsidRPr="00C71180">
        <w:rPr>
          <w:rFonts w:cs="Arial"/>
          <w:sz w:val="28"/>
          <w:szCs w:val="28"/>
          <w:lang w:bidi="ar-SY"/>
        </w:rPr>
        <w:t>transfer-based MT</w:t>
      </w:r>
      <w:r>
        <w:rPr>
          <w:rFonts w:cs="Arial" w:hint="cs"/>
          <w:sz w:val="28"/>
          <w:szCs w:val="28"/>
          <w:rtl/>
          <w:lang w:bidi="ar-SY"/>
        </w:rPr>
        <w:t xml:space="preserve"> والذي يتضمن ثلاث مراحل</w:t>
      </w:r>
      <w:r w:rsidR="00F57452">
        <w:rPr>
          <w:rFonts w:cs="Arial" w:hint="cs"/>
          <w:sz w:val="28"/>
          <w:szCs w:val="28"/>
          <w:rtl/>
          <w:lang w:bidi="ar-SY"/>
        </w:rPr>
        <w:t>:</w:t>
      </w:r>
    </w:p>
    <w:p w14:paraId="2582EDA1" w14:textId="4C0E0471" w:rsidR="00620B90" w:rsidRPr="004F1F73" w:rsidRDefault="00620B90" w:rsidP="00620B90">
      <w:pPr>
        <w:rPr>
          <w:rFonts w:cs="Arial"/>
          <w:sz w:val="28"/>
          <w:szCs w:val="28"/>
          <w:rtl/>
          <w:lang w:bidi="ar-SY"/>
        </w:rPr>
      </w:pPr>
      <w:commentRangeStart w:id="10"/>
      <w:r w:rsidRPr="004F1F73">
        <w:rPr>
          <w:rFonts w:cs="Arial" w:hint="cs"/>
          <w:sz w:val="28"/>
          <w:szCs w:val="28"/>
          <w:rtl/>
          <w:lang w:bidi="ar-SY"/>
        </w:rPr>
        <w:t>التحليل</w:t>
      </w:r>
      <w:commentRangeEnd w:id="10"/>
      <w:r w:rsidR="00F57452" w:rsidRPr="00116C25">
        <w:rPr>
          <w:rStyle w:val="a5"/>
          <w:rtl/>
        </w:rPr>
        <w:commentReference w:id="10"/>
      </w:r>
      <w:r w:rsidRPr="004F1F73">
        <w:rPr>
          <w:rFonts w:cs="Arial"/>
          <w:sz w:val="28"/>
          <w:szCs w:val="28"/>
          <w:rtl/>
          <w:lang w:bidi="ar-SY"/>
        </w:rPr>
        <w:t xml:space="preserve">: </w:t>
      </w:r>
      <w:r w:rsidRPr="004F1F73">
        <w:rPr>
          <w:rFonts w:cs="Arial" w:hint="cs"/>
          <w:sz w:val="28"/>
          <w:szCs w:val="28"/>
          <w:rtl/>
          <w:lang w:bidi="ar-SY"/>
        </w:rPr>
        <w:t>ويتم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فيها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تحليل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الجملة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قواعديا</w:t>
      </w:r>
      <w:r w:rsidR="00F57452" w:rsidRPr="004F1F73">
        <w:rPr>
          <w:rFonts w:cs="Arial" w:hint="cs"/>
          <w:sz w:val="28"/>
          <w:szCs w:val="28"/>
          <w:rtl/>
          <w:lang w:bidi="ar-SY"/>
        </w:rPr>
        <w:t>ً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و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لغوي</w:t>
      </w:r>
      <w:r w:rsidR="00F57452" w:rsidRPr="004F1F73">
        <w:rPr>
          <w:rFonts w:cs="Arial" w:hint="cs"/>
          <w:sz w:val="28"/>
          <w:szCs w:val="28"/>
          <w:rtl/>
          <w:lang w:bidi="ar-SY"/>
        </w:rPr>
        <w:t>اً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لتوليد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تمثيل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مجرد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للجملة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الأصل</w:t>
      </w:r>
      <w:r w:rsidRPr="004F1F73">
        <w:rPr>
          <w:rFonts w:cs="Arial"/>
          <w:sz w:val="28"/>
          <w:szCs w:val="28"/>
          <w:rtl/>
          <w:lang w:bidi="ar-SY"/>
        </w:rPr>
        <w:t>.</w:t>
      </w:r>
    </w:p>
    <w:p w14:paraId="2AE2FCA0" w14:textId="2F7E03C2" w:rsidR="00620B90" w:rsidRPr="004F1F73" w:rsidRDefault="00620B90" w:rsidP="00620B90">
      <w:pPr>
        <w:rPr>
          <w:rFonts w:cs="Arial"/>
          <w:sz w:val="28"/>
          <w:szCs w:val="28"/>
          <w:rtl/>
          <w:lang w:bidi="ar-SY"/>
        </w:rPr>
      </w:pPr>
      <w:r w:rsidRPr="004F1F73">
        <w:rPr>
          <w:rFonts w:cs="Arial" w:hint="cs"/>
          <w:sz w:val="28"/>
          <w:szCs w:val="28"/>
          <w:rtl/>
          <w:lang w:bidi="ar-SY"/>
        </w:rPr>
        <w:t>النقل</w:t>
      </w:r>
      <w:r w:rsidRPr="004F1F73">
        <w:rPr>
          <w:rFonts w:cs="Arial"/>
          <w:sz w:val="28"/>
          <w:szCs w:val="28"/>
          <w:rtl/>
          <w:lang w:bidi="ar-SY"/>
        </w:rPr>
        <w:t xml:space="preserve">: </w:t>
      </w:r>
      <w:r w:rsidRPr="004F1F73">
        <w:rPr>
          <w:rFonts w:cs="Arial" w:hint="cs"/>
          <w:sz w:val="28"/>
          <w:szCs w:val="28"/>
          <w:rtl/>
          <w:lang w:bidi="ar-SY"/>
        </w:rPr>
        <w:t>يتم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فيها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توليد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تمثيل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مجرد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للج</w:t>
      </w:r>
      <w:r w:rsidR="00F57452" w:rsidRPr="004F1F73">
        <w:rPr>
          <w:rFonts w:cs="Arial" w:hint="cs"/>
          <w:sz w:val="28"/>
          <w:szCs w:val="28"/>
          <w:rtl/>
          <w:lang w:bidi="ar-SY"/>
        </w:rPr>
        <w:t>م</w:t>
      </w:r>
      <w:r w:rsidRPr="004F1F73">
        <w:rPr>
          <w:rFonts w:cs="Arial" w:hint="cs"/>
          <w:sz w:val="28"/>
          <w:szCs w:val="28"/>
          <w:rtl/>
          <w:lang w:bidi="ar-SY"/>
        </w:rPr>
        <w:t>لة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الهدف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بناء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على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تمثيل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جملة</w:t>
      </w:r>
      <w:r w:rsidRPr="004F1F73">
        <w:rPr>
          <w:rFonts w:cs="Arial"/>
          <w:sz w:val="28"/>
          <w:szCs w:val="28"/>
          <w:rtl/>
          <w:lang w:bidi="ar-SY"/>
        </w:rPr>
        <w:t xml:space="preserve"> </w:t>
      </w:r>
      <w:r w:rsidRPr="004F1F73">
        <w:rPr>
          <w:rFonts w:cs="Arial" w:hint="cs"/>
          <w:sz w:val="28"/>
          <w:szCs w:val="28"/>
          <w:rtl/>
          <w:lang w:bidi="ar-SY"/>
        </w:rPr>
        <w:t>الأصل</w:t>
      </w:r>
      <w:r w:rsidRPr="004F1F73">
        <w:rPr>
          <w:rFonts w:cs="Arial"/>
          <w:sz w:val="28"/>
          <w:szCs w:val="28"/>
          <w:rtl/>
          <w:lang w:bidi="ar-SY"/>
        </w:rPr>
        <w:t>.</w:t>
      </w:r>
    </w:p>
    <w:p w14:paraId="6102565F" w14:textId="77777777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  <w:r w:rsidRPr="004F1F73">
        <w:rPr>
          <w:rFonts w:cs="Arial" w:hint="cs"/>
          <w:sz w:val="28"/>
          <w:szCs w:val="28"/>
          <w:rtl/>
          <w:lang w:bidi="ar-SY"/>
        </w:rPr>
        <w:t>التوليد</w:t>
      </w:r>
      <w:r w:rsidRPr="004F1F73">
        <w:rPr>
          <w:rFonts w:cs="Arial"/>
          <w:sz w:val="28"/>
          <w:szCs w:val="28"/>
          <w:rtl/>
          <w:lang w:bidi="ar-SY"/>
        </w:rPr>
        <w:t xml:space="preserve">: </w:t>
      </w:r>
      <w:r w:rsidRPr="004F1F73">
        <w:rPr>
          <w:rFonts w:cs="Arial" w:hint="cs"/>
          <w:sz w:val="28"/>
          <w:szCs w:val="28"/>
          <w:rtl/>
          <w:lang w:bidi="ar-SY"/>
        </w:rPr>
        <w:t>يتم</w:t>
      </w:r>
      <w:r w:rsidRPr="00116C25">
        <w:rPr>
          <w:rFonts w:cs="Arial" w:hint="cs"/>
          <w:sz w:val="28"/>
          <w:szCs w:val="28"/>
          <w:rtl/>
          <w:lang w:bidi="ar-SY"/>
        </w:rPr>
        <w:t xml:space="preserve"> فيها توليد الجملة الهدف بناء على التمثيل التي تم توليده في مرحلة النقل.</w:t>
      </w:r>
    </w:p>
    <w:p w14:paraId="295D626C" w14:textId="77777777" w:rsidR="00116C25" w:rsidRDefault="00116C25" w:rsidP="00116C25">
      <w:pPr>
        <w:jc w:val="center"/>
        <w:rPr>
          <w:ins w:id="11" w:author="Anas koara" w:date="2019-07-17T22:15:00Z"/>
          <w:rFonts w:cs="Arial"/>
          <w:sz w:val="28"/>
          <w:szCs w:val="28"/>
          <w:rtl/>
          <w:lang w:bidi="ar-SY"/>
        </w:rPr>
      </w:pPr>
      <w:ins w:id="12" w:author="Anas koara" w:date="2019-07-17T22:15:00Z">
        <w:r>
          <w:lastRenderedPageBreak/>
          <w:drawing>
            <wp:inline distT="0" distB="0" distL="0" distR="0" wp14:anchorId="4A7905C9" wp14:editId="59BEAEB0">
              <wp:extent cx="5228590" cy="3114675"/>
              <wp:effectExtent l="0" t="0" r="0" b="9525"/>
              <wp:docPr id="3" name="صورة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l="31604" t="37572" r="33180" b="25118"/>
                      <a:stretch/>
                    </pic:blipFill>
                    <pic:spPr bwMode="auto">
                      <a:xfrm>
                        <a:off x="0" y="0"/>
                        <a:ext cx="5234016" cy="311790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F111301" w14:textId="7E958E17" w:rsidR="00116C25" w:rsidRDefault="00116C25">
      <w:pPr>
        <w:jc w:val="center"/>
        <w:rPr>
          <w:rtl/>
          <w:lang w:bidi="ar-SY"/>
        </w:rPr>
        <w:pPrChange w:id="13" w:author="Anas koara" w:date="2019-07-17T22:15:00Z">
          <w:pPr/>
        </w:pPrChange>
      </w:pPr>
      <w:ins w:id="14" w:author="Anas koara" w:date="2019-07-17T22:15:00Z">
        <w:r>
          <w:rPr>
            <w:rFonts w:cs="Arial" w:hint="cs"/>
            <w:sz w:val="28"/>
            <w:szCs w:val="28"/>
            <w:rtl/>
            <w:lang w:bidi="ar-SY"/>
          </w:rPr>
          <w:t>تحليل جملة المصدروتوليد جملة الهدف بناءاً على النظام المقترح</w:t>
        </w:r>
      </w:ins>
    </w:p>
    <w:p w14:paraId="192CA992" w14:textId="766F2467" w:rsidR="00116C25" w:rsidDel="00116C25" w:rsidRDefault="00116C25" w:rsidP="00116C25">
      <w:pPr>
        <w:jc w:val="center"/>
        <w:rPr>
          <w:del w:id="15" w:author="Anas koara" w:date="2019-07-17T22:15:00Z"/>
          <w:rFonts w:cs="Arial"/>
          <w:sz w:val="28"/>
          <w:szCs w:val="28"/>
          <w:rtl/>
          <w:lang w:bidi="ar-SY"/>
        </w:rPr>
      </w:pPr>
    </w:p>
    <w:p w14:paraId="3E40A74A" w14:textId="774A0492" w:rsidR="00116C25" w:rsidRDefault="00116C25" w:rsidP="00116C25">
      <w:pPr>
        <w:jc w:val="center"/>
        <w:rPr>
          <w:rFonts w:cs="Arial"/>
          <w:sz w:val="28"/>
          <w:szCs w:val="28"/>
          <w:rtl/>
          <w:lang w:bidi="ar-SY"/>
        </w:rPr>
      </w:pPr>
      <w:del w:id="16" w:author="Anas koara" w:date="2019-07-17T22:15:00Z">
        <w:r w:rsidDel="00116C25">
          <w:rPr>
            <w:rFonts w:cs="Arial" w:hint="cs"/>
            <w:sz w:val="28"/>
            <w:szCs w:val="28"/>
            <w:rtl/>
            <w:lang w:bidi="ar-SY"/>
          </w:rPr>
          <w:delText>تحليل جملة المصدروتوليد جملة الهدف بناءاً على النظام المقترح</w:delText>
        </w:r>
      </w:del>
    </w:p>
    <w:p w14:paraId="31B868F5" w14:textId="02BC663C" w:rsidR="00620B90" w:rsidRDefault="00620B90" w:rsidP="00924BA7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تم اختبار النظام على معيار </w:t>
      </w:r>
      <w:r>
        <w:rPr>
          <w:rFonts w:cs="Arial"/>
          <w:sz w:val="28"/>
          <w:szCs w:val="28"/>
          <w:lang w:bidi="ar-SY"/>
        </w:rPr>
        <w:t>BLEU</w:t>
      </w:r>
      <w:r>
        <w:rPr>
          <w:rFonts w:cs="Arial" w:hint="cs"/>
          <w:sz w:val="28"/>
          <w:szCs w:val="28"/>
          <w:rtl/>
          <w:lang w:bidi="ar-SY"/>
        </w:rPr>
        <w:t xml:space="preserve"> وكانت نتائج اختبار </w:t>
      </w:r>
      <w:commentRangeStart w:id="17"/>
      <w:r w:rsidRPr="004F1F73">
        <w:rPr>
          <w:rFonts w:cs="Arial" w:hint="cs"/>
          <w:sz w:val="28"/>
          <w:szCs w:val="28"/>
          <w:rtl/>
          <w:lang w:bidi="ar-SY"/>
        </w:rPr>
        <w:t>النظام</w:t>
      </w:r>
      <w:commentRangeEnd w:id="17"/>
      <w:r w:rsidR="00F57452" w:rsidRPr="00116C25">
        <w:rPr>
          <w:rStyle w:val="a5"/>
          <w:rtl/>
        </w:rPr>
        <w:commentReference w:id="17"/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ins w:id="18" w:author="Anas koara" w:date="2019-07-17T22:34:00Z">
        <w:r w:rsidR="004F1F73">
          <w:rPr>
            <w:rFonts w:cs="Arial" w:hint="cs"/>
            <w:sz w:val="28"/>
            <w:szCs w:val="28"/>
            <w:rtl/>
            <w:lang w:bidi="ar-SY"/>
          </w:rPr>
          <w:t xml:space="preserve">على </w:t>
        </w:r>
        <w:r w:rsidR="004F1F73">
          <w:rPr>
            <w:rFonts w:cs="Arial"/>
            <w:sz w:val="28"/>
            <w:szCs w:val="28"/>
            <w:lang w:bidi="ar-SY"/>
          </w:rPr>
          <w:t xml:space="preserve">100 </w:t>
        </w:r>
        <w:r w:rsidR="004F1F73">
          <w:rPr>
            <w:rFonts w:cs="Arial" w:hint="cs"/>
            <w:sz w:val="28"/>
            <w:szCs w:val="28"/>
            <w:rtl/>
            <w:lang w:bidi="ar-SY"/>
          </w:rPr>
          <w:t xml:space="preserve"> زوج من الجمل</w:t>
        </w:r>
      </w:ins>
      <w:ins w:id="19" w:author="Anas koara" w:date="2019-07-18T00:09:00Z">
        <w:r w:rsidR="00924BA7">
          <w:rPr>
            <w:rFonts w:cs="Arial"/>
            <w:sz w:val="28"/>
            <w:szCs w:val="28"/>
            <w:lang w:bidi="ar-SY"/>
          </w:rPr>
          <w:t xml:space="preserve"> </w:t>
        </w:r>
        <w:r w:rsidR="00924BA7">
          <w:rPr>
            <w:rFonts w:cs="Arial" w:hint="cs"/>
            <w:sz w:val="28"/>
            <w:szCs w:val="28"/>
            <w:rtl/>
            <w:lang w:bidi="ar-SY"/>
          </w:rPr>
          <w:t xml:space="preserve">المترادفة </w:t>
        </w:r>
      </w:ins>
      <w:r>
        <w:rPr>
          <w:rFonts w:cs="Arial" w:hint="cs"/>
          <w:sz w:val="28"/>
          <w:szCs w:val="28"/>
          <w:rtl/>
          <w:lang w:bidi="ar-SY"/>
        </w:rPr>
        <w:t xml:space="preserve">موضحة بالجدول التالي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B90" w14:paraId="37FA0399" w14:textId="77777777" w:rsidTr="00F57452">
        <w:tc>
          <w:tcPr>
            <w:tcW w:w="2765" w:type="dxa"/>
          </w:tcPr>
          <w:p w14:paraId="1C9EF979" w14:textId="630254D8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التقييم بحسب معيار </w:t>
            </w:r>
            <w:r>
              <w:rPr>
                <w:rFonts w:cs="Arial"/>
                <w:sz w:val="28"/>
                <w:szCs w:val="28"/>
                <w:lang w:bidi="ar-SY"/>
              </w:rPr>
              <w:t>BLEU</w:t>
            </w:r>
          </w:p>
        </w:tc>
        <w:tc>
          <w:tcPr>
            <w:tcW w:w="2765" w:type="dxa"/>
          </w:tcPr>
          <w:p w14:paraId="19D5591F" w14:textId="6B7DC8E5" w:rsidR="00620B90" w:rsidRDefault="00620B90" w:rsidP="0063119B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>التقييم باستخدام ترجمة مرجعية واحدة</w:t>
            </w:r>
          </w:p>
        </w:tc>
        <w:tc>
          <w:tcPr>
            <w:tcW w:w="2766" w:type="dxa"/>
          </w:tcPr>
          <w:p w14:paraId="28C8BCA6" w14:textId="77777777" w:rsidR="00620B90" w:rsidRDefault="00620B90" w:rsidP="0063119B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>التقييم باستخدام ترجمتين مرجعيتين</w:t>
            </w:r>
          </w:p>
        </w:tc>
      </w:tr>
      <w:tr w:rsidR="00620B90" w14:paraId="59AF9B5C" w14:textId="77777777" w:rsidTr="00F57452">
        <w:tc>
          <w:tcPr>
            <w:tcW w:w="2765" w:type="dxa"/>
          </w:tcPr>
          <w:p w14:paraId="0D68CF84" w14:textId="62C7A933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Arabic to English</w:t>
            </w:r>
          </w:p>
        </w:tc>
        <w:tc>
          <w:tcPr>
            <w:tcW w:w="2765" w:type="dxa"/>
          </w:tcPr>
          <w:p w14:paraId="08EDA0A5" w14:textId="77777777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0.4581</w:t>
            </w:r>
          </w:p>
        </w:tc>
        <w:tc>
          <w:tcPr>
            <w:tcW w:w="2766" w:type="dxa"/>
          </w:tcPr>
          <w:p w14:paraId="1F389B6E" w14:textId="77777777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0.8122</w:t>
            </w:r>
          </w:p>
        </w:tc>
      </w:tr>
      <w:tr w:rsidR="00620B90" w14:paraId="78FE5491" w14:textId="77777777" w:rsidTr="00F57452">
        <w:tc>
          <w:tcPr>
            <w:tcW w:w="2765" w:type="dxa"/>
          </w:tcPr>
          <w:p w14:paraId="40E7EE71" w14:textId="13FFB8AD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English to Arabic</w:t>
            </w:r>
          </w:p>
        </w:tc>
        <w:tc>
          <w:tcPr>
            <w:tcW w:w="2765" w:type="dxa"/>
          </w:tcPr>
          <w:p w14:paraId="1CB32C9C" w14:textId="77777777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0.4504</w:t>
            </w:r>
          </w:p>
        </w:tc>
        <w:tc>
          <w:tcPr>
            <w:tcW w:w="2766" w:type="dxa"/>
          </w:tcPr>
          <w:p w14:paraId="20C3220F" w14:textId="77777777" w:rsidR="00620B90" w:rsidRDefault="00620B90" w:rsidP="0063119B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0.6427</w:t>
            </w:r>
          </w:p>
        </w:tc>
      </w:tr>
    </w:tbl>
    <w:p w14:paraId="4FFF2494" w14:textId="77777777" w:rsidR="00620B90" w:rsidRPr="00A31861" w:rsidRDefault="00620B90" w:rsidP="00620B90">
      <w:pPr>
        <w:pStyle w:val="2"/>
        <w:rPr>
          <w:rtl/>
          <w:lang w:bidi="ar-SY"/>
        </w:rPr>
      </w:pPr>
      <w:r w:rsidRPr="00A31861">
        <w:rPr>
          <w:lang w:bidi="ar-SY"/>
        </w:rPr>
        <w:t>First Result  on Arabic Neural Machine Translation</w:t>
      </w:r>
    </w:p>
    <w:p w14:paraId="0A2B1CCF" w14:textId="5E7BAC2E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أجر</w:t>
      </w:r>
      <w:r w:rsidR="00F57452">
        <w:rPr>
          <w:rFonts w:cs="Arial" w:hint="cs"/>
          <w:sz w:val="28"/>
          <w:szCs w:val="28"/>
          <w:rtl/>
          <w:lang w:bidi="ar-SY"/>
        </w:rPr>
        <w:t>ى</w:t>
      </w:r>
      <w:r>
        <w:rPr>
          <w:rFonts w:cs="Arial" w:hint="cs"/>
          <w:sz w:val="28"/>
          <w:szCs w:val="28"/>
          <w:rtl/>
          <w:lang w:bidi="ar-SY"/>
        </w:rPr>
        <w:t xml:space="preserve"> هذا البحث</w:t>
      </w:r>
      <w:r w:rsidR="00F57452">
        <w:rPr>
          <w:rFonts w:cs="Arial" w:hint="cs"/>
          <w:sz w:val="28"/>
          <w:szCs w:val="28"/>
          <w:rtl/>
          <w:lang w:bidi="ar-SY"/>
        </w:rPr>
        <w:t xml:space="preserve"> </w:t>
      </w:r>
      <w:sdt>
        <w:sdtPr>
          <w:rPr>
            <w:rFonts w:cs="Arial" w:hint="cs"/>
            <w:sz w:val="28"/>
            <w:szCs w:val="28"/>
            <w:rtl/>
            <w:lang w:bidi="ar-SY"/>
          </w:rPr>
          <w:id w:val="1882968069"/>
          <w:citation/>
        </w:sdtPr>
        <w:sdtContent>
          <w:r>
            <w:rPr>
              <w:rFonts w:cs="Arial"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cs="Arial"/>
              <w:sz w:val="28"/>
              <w:szCs w:val="28"/>
              <w:lang w:bidi="ar-SY"/>
            </w:rPr>
            <w:instrText xml:space="preserve"> CITATION almahairi2016first \l 1033 </w:instrTex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separate"/>
          </w:r>
          <w:r>
            <w:rPr>
              <w:rFonts w:cs="Arial"/>
              <w:sz w:val="28"/>
              <w:szCs w:val="28"/>
              <w:lang w:bidi="ar-SY"/>
            </w:rPr>
            <w:t xml:space="preserve"> </w:t>
          </w:r>
          <w:r w:rsidRPr="00C06958">
            <w:rPr>
              <w:rFonts w:cs="Arial"/>
              <w:sz w:val="28"/>
              <w:szCs w:val="28"/>
              <w:lang w:bidi="ar-SY"/>
            </w:rPr>
            <w:t>(Almahairi, et al. 2016)</w: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cs="Arial" w:hint="cs"/>
          <w:sz w:val="28"/>
          <w:szCs w:val="28"/>
          <w:rtl/>
          <w:lang w:bidi="ar-SY"/>
        </w:rPr>
        <w:t xml:space="preserve"> مجموعة من الباحثين من جامعة نيويورك وجامعة مونتريال حيث تم بناء نظام للترجمة الآلية باستخدام الشبكات العصبية من العربية إلى الإنكليزية وبالعكس أيضاً.</w:t>
      </w:r>
    </w:p>
    <w:p w14:paraId="32FCD8EA" w14:textId="47589F93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حيث </w:t>
      </w:r>
      <w:r w:rsidR="00F57452">
        <w:rPr>
          <w:rFonts w:cs="Arial" w:hint="cs"/>
          <w:sz w:val="28"/>
          <w:szCs w:val="28"/>
          <w:rtl/>
          <w:lang w:bidi="ar-SY"/>
        </w:rPr>
        <w:t>تم ب</w:t>
      </w:r>
      <w:r>
        <w:rPr>
          <w:rFonts w:cs="Arial" w:hint="cs"/>
          <w:sz w:val="28"/>
          <w:szCs w:val="28"/>
          <w:rtl/>
          <w:lang w:bidi="ar-SY"/>
        </w:rPr>
        <w:t>ناء نظام للترجمة العصبية باستخدام نموذج للترجمة العصبية باستخدام ِ</w:t>
      </w:r>
      <w:r>
        <w:rPr>
          <w:rFonts w:cs="Arial"/>
          <w:sz w:val="28"/>
          <w:szCs w:val="28"/>
          <w:lang w:bidi="ar-SY"/>
        </w:rPr>
        <w:t xml:space="preserve">Attention Mechanism 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sdt>
        <w:sdtPr>
          <w:rPr>
            <w:rFonts w:cs="Arial" w:hint="cs"/>
            <w:sz w:val="28"/>
            <w:szCs w:val="28"/>
            <w:rtl/>
            <w:lang w:bidi="ar-SY"/>
          </w:rPr>
          <w:id w:val="-1314408968"/>
          <w:citation/>
        </w:sdtPr>
        <w:sdtContent>
          <w:r>
            <w:rPr>
              <w:rFonts w:cs="Arial"/>
              <w:sz w:val="28"/>
              <w:szCs w:val="28"/>
              <w:rtl/>
              <w:lang w:bidi="ar-SY"/>
            </w:rPr>
            <w:fldChar w:fldCharType="begin"/>
          </w:r>
          <w:ins w:id="20" w:author="Anas koara" w:date="2019-07-20T05:29:00Z">
            <w:r w:rsidR="005C2E31">
              <w:rPr>
                <w:rFonts w:cs="Arial"/>
                <w:sz w:val="28"/>
                <w:szCs w:val="28"/>
                <w:lang w:bidi="ar-SY"/>
              </w:rPr>
              <w:instrText xml:space="preserve">CITATION Bahadanau2015 \l 10241 </w:instrText>
            </w:r>
          </w:ins>
          <w:del w:id="21" w:author="Anas koara" w:date="2019-07-20T05:29:00Z">
            <w:r w:rsidDel="005C2E31">
              <w:rPr>
                <w:rFonts w:cs="Arial"/>
                <w:sz w:val="28"/>
                <w:szCs w:val="28"/>
                <w:rtl/>
                <w:lang w:bidi="ar-SY"/>
              </w:rPr>
              <w:delInstrText xml:space="preserve"> </w:delInstrText>
            </w:r>
            <w:r w:rsidDel="005C2E31">
              <w:rPr>
                <w:rFonts w:cs="Arial" w:hint="cs"/>
                <w:sz w:val="28"/>
                <w:szCs w:val="28"/>
                <w:lang w:bidi="ar-SY"/>
              </w:rPr>
              <w:delInstrText>CITATION</w:delInstrText>
            </w:r>
            <w:r w:rsidDel="005C2E31">
              <w:rPr>
                <w:rFonts w:cs="Arial" w:hint="cs"/>
                <w:sz w:val="28"/>
                <w:szCs w:val="28"/>
                <w:rtl/>
                <w:lang w:bidi="ar-SY"/>
              </w:rPr>
              <w:delInstrText xml:space="preserve"> </w:delInstrText>
            </w:r>
            <w:r w:rsidDel="005C2E31">
              <w:rPr>
                <w:rFonts w:cs="Arial" w:hint="cs"/>
                <w:sz w:val="28"/>
                <w:szCs w:val="28"/>
                <w:lang w:bidi="ar-SY"/>
              </w:rPr>
              <w:delInstrText>Bahadanau2015 \l 10241</w:delInstrText>
            </w:r>
            <w:r w:rsidDel="005C2E31">
              <w:rPr>
                <w:rFonts w:cs="Arial"/>
                <w:sz w:val="28"/>
                <w:szCs w:val="28"/>
                <w:rtl/>
                <w:lang w:bidi="ar-SY"/>
              </w:rPr>
              <w:delInstrText xml:space="preserve"> </w:delInstrText>
            </w:r>
          </w:del>
          <w:r>
            <w:rPr>
              <w:rFonts w:cs="Arial"/>
              <w:sz w:val="28"/>
              <w:szCs w:val="28"/>
              <w:rtl/>
              <w:lang w:bidi="ar-SY"/>
            </w:rPr>
            <w:fldChar w:fldCharType="separate"/>
          </w:r>
          <w:ins w:id="22" w:author="Anas koara" w:date="2019-07-20T05:29:00Z">
            <w:r w:rsidR="005C2E31" w:rsidRPr="005C2E31">
              <w:rPr>
                <w:rFonts w:cs="Arial"/>
                <w:sz w:val="28"/>
                <w:szCs w:val="28"/>
                <w:lang w:bidi="ar-SY"/>
                <w:rPrChange w:id="23" w:author="Anas koara" w:date="2019-07-20T05:29:00Z">
                  <w:rPr/>
                </w:rPrChange>
              </w:rPr>
              <w:t>(Bahdanau, Cho and Bengio 2015)</w:t>
            </w:r>
          </w:ins>
          <w:del w:id="24" w:author="Anas koara" w:date="2019-07-20T05:29:00Z">
            <w:r w:rsidRPr="00C06958" w:rsidDel="005C2E31">
              <w:rPr>
                <w:rFonts w:cs="Arial" w:hint="cs"/>
                <w:sz w:val="28"/>
                <w:szCs w:val="28"/>
                <w:rtl/>
                <w:lang w:bidi="ar-SY"/>
              </w:rPr>
              <w:delText>(</w:delText>
            </w:r>
            <w:r w:rsidRPr="00C06958" w:rsidDel="005C2E31">
              <w:rPr>
                <w:rFonts w:cs="Arial" w:hint="cs"/>
                <w:sz w:val="28"/>
                <w:szCs w:val="28"/>
                <w:lang w:bidi="ar-SY"/>
              </w:rPr>
              <w:delText>Bahdanau</w:delText>
            </w:r>
            <w:r w:rsidRPr="00C06958" w:rsidDel="005C2E31">
              <w:rPr>
                <w:rFonts w:cs="Arial" w:hint="cs"/>
                <w:sz w:val="28"/>
                <w:szCs w:val="28"/>
                <w:rtl/>
                <w:lang w:bidi="ar-SY"/>
              </w:rPr>
              <w:delText xml:space="preserve">، </w:delText>
            </w:r>
            <w:r w:rsidRPr="00C06958" w:rsidDel="005C2E31">
              <w:rPr>
                <w:rFonts w:cs="Arial" w:hint="cs"/>
                <w:sz w:val="28"/>
                <w:szCs w:val="28"/>
                <w:lang w:bidi="ar-SY"/>
              </w:rPr>
              <w:delText>Cho</w:delText>
            </w:r>
            <w:r w:rsidRPr="00C06958" w:rsidDel="005C2E31">
              <w:rPr>
                <w:rFonts w:cs="Arial" w:hint="cs"/>
                <w:sz w:val="28"/>
                <w:szCs w:val="28"/>
                <w:rtl/>
                <w:lang w:bidi="ar-SY"/>
              </w:rPr>
              <w:delText xml:space="preserve"> و </w:delText>
            </w:r>
            <w:r w:rsidRPr="00C06958" w:rsidDel="005C2E31">
              <w:rPr>
                <w:rFonts w:cs="Arial" w:hint="cs"/>
                <w:sz w:val="28"/>
                <w:szCs w:val="28"/>
                <w:lang w:bidi="ar-SY"/>
              </w:rPr>
              <w:delText>Bengio 2015</w:delText>
            </w:r>
            <w:r w:rsidRPr="00C06958" w:rsidDel="005C2E31">
              <w:rPr>
                <w:rFonts w:cs="Arial" w:hint="cs"/>
                <w:sz w:val="28"/>
                <w:szCs w:val="28"/>
                <w:rtl/>
                <w:lang w:bidi="ar-SY"/>
              </w:rPr>
              <w:delText>)</w:delText>
            </w:r>
          </w:del>
          <w:r>
            <w:rPr>
              <w:rFonts w:cs="Arial"/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cs="Arial" w:hint="cs"/>
          <w:sz w:val="28"/>
          <w:szCs w:val="28"/>
          <w:rtl/>
          <w:lang w:bidi="ar-SY"/>
        </w:rPr>
        <w:t xml:space="preserve"> </w:t>
      </w:r>
    </w:p>
    <w:p w14:paraId="291A46D3" w14:textId="00C2AE1C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تمت معالجة الكلمات في اللغة العربية بتقس</w:t>
      </w:r>
      <w:r w:rsidR="00F57452">
        <w:rPr>
          <w:rFonts w:cs="Arial" w:hint="cs"/>
          <w:sz w:val="28"/>
          <w:szCs w:val="28"/>
          <w:rtl/>
          <w:lang w:bidi="ar-SY"/>
        </w:rPr>
        <w:t>ي</w:t>
      </w:r>
      <w:r>
        <w:rPr>
          <w:rFonts w:cs="Arial" w:hint="cs"/>
          <w:sz w:val="28"/>
          <w:szCs w:val="28"/>
          <w:rtl/>
          <w:lang w:bidi="ar-SY"/>
        </w:rPr>
        <w:t>م الكلمة إلى ملحقات للكلمة وجذر الكلمة</w:t>
      </w:r>
      <w:r w:rsidR="00F57452">
        <w:rPr>
          <w:rFonts w:cs="Arial" w:hint="cs"/>
          <w:sz w:val="28"/>
          <w:szCs w:val="28"/>
          <w:rtl/>
          <w:lang w:bidi="ar-SY"/>
        </w:rPr>
        <w:t>،</w:t>
      </w:r>
      <w:r>
        <w:rPr>
          <w:rFonts w:cs="Arial" w:hint="cs"/>
          <w:sz w:val="28"/>
          <w:szCs w:val="28"/>
          <w:rtl/>
          <w:lang w:bidi="ar-SY"/>
        </w:rPr>
        <w:t xml:space="preserve"> حيث تم استخدام </w:t>
      </w:r>
      <w:r w:rsidRPr="00111729">
        <w:rPr>
          <w:rFonts w:cs="Arial"/>
          <w:sz w:val="28"/>
          <w:szCs w:val="28"/>
          <w:lang w:bidi="ar-SY"/>
        </w:rPr>
        <w:t>)</w:t>
      </w:r>
      <w:r>
        <w:rPr>
          <w:rFonts w:cs="Arial"/>
          <w:sz w:val="28"/>
          <w:szCs w:val="28"/>
          <w:lang w:bidi="ar-SY"/>
        </w:rPr>
        <w:t xml:space="preserve">  </w:t>
      </w:r>
      <w:r w:rsidRPr="009F5EF8">
        <w:rPr>
          <w:rFonts w:cs="Arial"/>
          <w:sz w:val="28"/>
          <w:szCs w:val="28"/>
          <w:lang w:bidi="ar-SY"/>
        </w:rPr>
        <w:t>MADAMIRA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sdt>
        <w:sdtPr>
          <w:rPr>
            <w:rFonts w:cs="Arial" w:hint="cs"/>
            <w:sz w:val="28"/>
            <w:szCs w:val="28"/>
            <w:rtl/>
            <w:lang w:bidi="ar-SY"/>
          </w:rPr>
          <w:id w:val="-879319036"/>
          <w:citation/>
        </w:sdtPr>
        <w:sdtContent>
          <w:r>
            <w:rPr>
              <w:rFonts w:cs="Arial"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cs="Arial"/>
              <w:sz w:val="28"/>
              <w:szCs w:val="28"/>
              <w:lang w:bidi="ar-SY"/>
            </w:rPr>
            <w:instrText xml:space="preserve">CITATION Moh04 \l 1033 </w:instrTex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separate"/>
          </w:r>
          <w:r w:rsidRPr="00421933">
            <w:rPr>
              <w:rFonts w:cs="Arial"/>
              <w:sz w:val="28"/>
              <w:szCs w:val="28"/>
              <w:lang w:bidi="ar-SY"/>
            </w:rPr>
            <w:t>(Pasha, et al. 2014)</w: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end"/>
          </w:r>
        </w:sdtContent>
      </w:sdt>
    </w:p>
    <w:p w14:paraId="701BE0DE" w14:textId="7AA75F6B" w:rsidR="00620B90" w:rsidRDefault="00620B90" w:rsidP="009E335F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أما بالنسبة لهيكلية الطبقة العصبية فكانت بالنسبة للـ</w:t>
      </w:r>
      <w:r>
        <w:rPr>
          <w:rFonts w:cs="Arial"/>
          <w:sz w:val="28"/>
          <w:szCs w:val="28"/>
          <w:lang w:bidi="ar-SY"/>
        </w:rPr>
        <w:t xml:space="preserve">encoder 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="00F57452">
        <w:rPr>
          <w:rFonts w:cs="Arial" w:hint="cs"/>
          <w:sz w:val="28"/>
          <w:szCs w:val="28"/>
          <w:rtl/>
          <w:lang w:bidi="ar-SY"/>
        </w:rPr>
        <w:t>عبارة</w:t>
      </w:r>
      <w:r>
        <w:rPr>
          <w:rFonts w:cs="Arial" w:hint="cs"/>
          <w:sz w:val="28"/>
          <w:szCs w:val="28"/>
          <w:rtl/>
          <w:lang w:bidi="ar-SY"/>
        </w:rPr>
        <w:t xml:space="preserve"> عن طبقة </w:t>
      </w:r>
      <w:r>
        <w:rPr>
          <w:rFonts w:cs="Arial"/>
          <w:sz w:val="28"/>
          <w:szCs w:val="28"/>
          <w:lang w:bidi="ar-SY"/>
        </w:rPr>
        <w:t>RNN</w:t>
      </w:r>
      <w:r>
        <w:rPr>
          <w:rFonts w:cs="Arial" w:hint="cs"/>
          <w:sz w:val="28"/>
          <w:szCs w:val="28"/>
          <w:rtl/>
          <w:lang w:bidi="ar-SY"/>
        </w:rPr>
        <w:t xml:space="preserve"> ثنائية الاتجاه مع طبقتين من </w:t>
      </w:r>
      <w:r>
        <w:rPr>
          <w:rFonts w:cs="Arial"/>
          <w:sz w:val="28"/>
          <w:szCs w:val="28"/>
          <w:lang w:bidi="ar-SY"/>
        </w:rPr>
        <w:t>512</w:t>
      </w:r>
      <w:r>
        <w:rPr>
          <w:rFonts w:cs="Arial" w:hint="cs"/>
          <w:sz w:val="28"/>
          <w:szCs w:val="28"/>
          <w:rtl/>
          <w:lang w:bidi="ar-SY"/>
        </w:rPr>
        <w:t xml:space="preserve"> وحدة  </w:t>
      </w:r>
      <w:r>
        <w:rPr>
          <w:rFonts w:cs="Arial"/>
          <w:sz w:val="28"/>
          <w:szCs w:val="28"/>
          <w:lang w:bidi="ar-SY"/>
        </w:rPr>
        <w:t>GRU</w:t>
      </w:r>
      <w:r>
        <w:rPr>
          <w:rFonts w:cs="Arial" w:hint="cs"/>
          <w:sz w:val="28"/>
          <w:szCs w:val="28"/>
          <w:rtl/>
          <w:lang w:bidi="ar-SY"/>
        </w:rPr>
        <w:t>، وبالنسبة للـ</w:t>
      </w:r>
      <w:r>
        <w:rPr>
          <w:rFonts w:cs="Arial"/>
          <w:sz w:val="28"/>
          <w:szCs w:val="28"/>
          <w:lang w:bidi="ar-SY"/>
        </w:rPr>
        <w:t>decoder</w:t>
      </w:r>
      <w:r>
        <w:rPr>
          <w:rFonts w:cs="Arial" w:hint="cs"/>
          <w:sz w:val="28"/>
          <w:szCs w:val="28"/>
          <w:rtl/>
          <w:lang w:bidi="ar-SY"/>
        </w:rPr>
        <w:t xml:space="preserve"> فكان</w:t>
      </w:r>
      <w:r w:rsidR="00F57452">
        <w:rPr>
          <w:rFonts w:cs="Arial" w:hint="cs"/>
          <w:sz w:val="28"/>
          <w:szCs w:val="28"/>
          <w:rtl/>
          <w:lang w:bidi="ar-SY"/>
        </w:rPr>
        <w:t>ت</w:t>
      </w:r>
      <w:r>
        <w:rPr>
          <w:rFonts w:cs="Arial" w:hint="cs"/>
          <w:sz w:val="28"/>
          <w:szCs w:val="28"/>
          <w:rtl/>
          <w:lang w:bidi="ar-SY"/>
        </w:rPr>
        <w:t xml:space="preserve"> عبا</w:t>
      </w:r>
      <w:r w:rsidR="00F57452">
        <w:rPr>
          <w:rFonts w:cs="Arial" w:hint="cs"/>
          <w:sz w:val="28"/>
          <w:szCs w:val="28"/>
          <w:rtl/>
          <w:lang w:bidi="ar-SY"/>
        </w:rPr>
        <w:t>ر</w:t>
      </w:r>
      <w:r>
        <w:rPr>
          <w:rFonts w:cs="Arial" w:hint="cs"/>
          <w:sz w:val="28"/>
          <w:szCs w:val="28"/>
          <w:rtl/>
          <w:lang w:bidi="ar-SY"/>
        </w:rPr>
        <w:t xml:space="preserve">ة عن شبكة </w:t>
      </w:r>
      <w:r>
        <w:rPr>
          <w:rFonts w:cs="Arial"/>
          <w:sz w:val="28"/>
          <w:szCs w:val="28"/>
          <w:lang w:bidi="ar-SY"/>
        </w:rPr>
        <w:t>RNN</w:t>
      </w:r>
      <w:r>
        <w:rPr>
          <w:rFonts w:cs="Arial" w:hint="cs"/>
          <w:sz w:val="28"/>
          <w:szCs w:val="28"/>
          <w:rtl/>
          <w:lang w:bidi="ar-SY"/>
        </w:rPr>
        <w:t xml:space="preserve"> وحيدة الاتجاه من </w:t>
      </w:r>
      <w:r>
        <w:rPr>
          <w:rFonts w:cs="Arial"/>
          <w:sz w:val="28"/>
          <w:szCs w:val="28"/>
          <w:lang w:bidi="ar-SY"/>
        </w:rPr>
        <w:t>512</w:t>
      </w:r>
      <w:r>
        <w:rPr>
          <w:rFonts w:cs="Arial" w:hint="cs"/>
          <w:sz w:val="28"/>
          <w:szCs w:val="28"/>
          <w:rtl/>
          <w:lang w:bidi="ar-SY"/>
        </w:rPr>
        <w:t xml:space="preserve"> وحدة</w:t>
      </w:r>
      <w:r w:rsidR="00F57452">
        <w:rPr>
          <w:rFonts w:cs="Arial" w:hint="cs"/>
          <w:sz w:val="28"/>
          <w:szCs w:val="28"/>
          <w:rtl/>
          <w:lang w:bidi="ar-SY"/>
        </w:rPr>
        <w:t>.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</w:p>
    <w:p w14:paraId="788EAB24" w14:textId="3942B9E7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lastRenderedPageBreak/>
        <w:t>تم تدريب كل نموذج للترجمة لسبعة أيام تقريبا</w:t>
      </w:r>
      <w:r w:rsidR="00F57452">
        <w:rPr>
          <w:rFonts w:cs="Arial" w:hint="cs"/>
          <w:sz w:val="28"/>
          <w:szCs w:val="28"/>
          <w:rtl/>
          <w:lang w:bidi="ar-SY"/>
        </w:rPr>
        <w:t>ً</w:t>
      </w:r>
      <w:r>
        <w:rPr>
          <w:rFonts w:cs="Arial" w:hint="cs"/>
          <w:sz w:val="28"/>
          <w:szCs w:val="28"/>
          <w:rtl/>
          <w:lang w:bidi="ar-SY"/>
        </w:rPr>
        <w:t xml:space="preserve"> حتى توقف تحسن تابع الخط</w:t>
      </w:r>
      <w:r w:rsidR="00F57452">
        <w:rPr>
          <w:rFonts w:cs="Arial" w:hint="cs"/>
          <w:sz w:val="28"/>
          <w:szCs w:val="28"/>
          <w:rtl/>
          <w:lang w:bidi="ar-SY"/>
        </w:rPr>
        <w:t>أ</w:t>
      </w:r>
      <w:r>
        <w:rPr>
          <w:rFonts w:cs="Arial" w:hint="cs"/>
          <w:sz w:val="28"/>
          <w:szCs w:val="28"/>
          <w:rtl/>
          <w:lang w:bidi="ar-SY"/>
        </w:rPr>
        <w:t xml:space="preserve"> على مجموعة التحقق، كما تم استخدام </w:t>
      </w:r>
      <w:r>
        <w:rPr>
          <w:rFonts w:cs="Arial"/>
          <w:sz w:val="28"/>
          <w:szCs w:val="28"/>
          <w:lang w:bidi="ar-SY"/>
        </w:rPr>
        <w:t xml:space="preserve">Dropout </w:t>
      </w:r>
      <w:r>
        <w:rPr>
          <w:rFonts w:cs="Arial" w:hint="cs"/>
          <w:sz w:val="28"/>
          <w:szCs w:val="28"/>
          <w:rtl/>
          <w:lang w:bidi="ar-SY"/>
        </w:rPr>
        <w:t xml:space="preserve">  </w:t>
      </w:r>
      <w:sdt>
        <w:sdtPr>
          <w:rPr>
            <w:rFonts w:cs="Arial" w:hint="cs"/>
            <w:sz w:val="28"/>
            <w:szCs w:val="28"/>
            <w:rtl/>
            <w:lang w:bidi="ar-SY"/>
          </w:rPr>
          <w:id w:val="-1385565958"/>
          <w:citation/>
        </w:sdtPr>
        <w:sdtContent>
          <w:r>
            <w:rPr>
              <w:rFonts w:cs="Arial"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cs="Arial"/>
              <w:sz w:val="28"/>
              <w:szCs w:val="28"/>
              <w:lang w:bidi="ar-SY"/>
            </w:rPr>
            <w:instrText xml:space="preserve"> CITATION Sri14 \l 1033 </w:instrTex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separate"/>
          </w:r>
          <w:r w:rsidRPr="00421933">
            <w:rPr>
              <w:rFonts w:cs="Arial"/>
              <w:sz w:val="28"/>
              <w:szCs w:val="28"/>
              <w:lang w:bidi="ar-SY"/>
            </w:rPr>
            <w:t>(Srivastava, et al. 2014)</w:t>
          </w:r>
          <w:r>
            <w:rPr>
              <w:rFonts w:cs="Arial"/>
              <w:sz w:val="28"/>
              <w:szCs w:val="28"/>
              <w:rtl/>
              <w:lang w:bidi="ar-SY"/>
            </w:rPr>
            <w:fldChar w:fldCharType="end"/>
          </w:r>
        </w:sdtContent>
      </w:sdt>
      <w:r w:rsidR="00F57452"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خلال تدريب الشبكة العصبية.</w:t>
      </w:r>
    </w:p>
    <w:p w14:paraId="14488615" w14:textId="77777777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تم تدريب النظام باستخدام مدونات </w:t>
      </w:r>
      <w:r w:rsidRPr="00251110">
        <w:rPr>
          <w:rFonts w:cs="Arial"/>
          <w:sz w:val="28"/>
          <w:szCs w:val="28"/>
          <w:lang w:bidi="ar-SY"/>
        </w:rPr>
        <w:t xml:space="preserve">LDC2004T18, LDC2004T17 </w:t>
      </w:r>
      <w:r>
        <w:rPr>
          <w:rFonts w:cs="Arial"/>
          <w:sz w:val="28"/>
          <w:szCs w:val="28"/>
          <w:lang w:bidi="ar-SY"/>
        </w:rPr>
        <w:t>,</w:t>
      </w:r>
      <w:r w:rsidRPr="00251110">
        <w:rPr>
          <w:rFonts w:cs="Arial"/>
          <w:sz w:val="28"/>
          <w:szCs w:val="28"/>
          <w:lang w:bidi="ar-SY"/>
        </w:rPr>
        <w:t xml:space="preserve"> LDC2007T08</w:t>
      </w:r>
      <w:r>
        <w:rPr>
          <w:rFonts w:cs="Arial" w:hint="cs"/>
          <w:sz w:val="28"/>
          <w:szCs w:val="28"/>
          <w:rtl/>
          <w:lang w:bidi="ar-SY"/>
        </w:rPr>
        <w:t xml:space="preserve"> و بلغ عدد الجمل </w:t>
      </w:r>
      <w:r>
        <w:rPr>
          <w:rFonts w:cs="Arial"/>
          <w:sz w:val="28"/>
          <w:szCs w:val="28"/>
          <w:lang w:bidi="ar-SY"/>
        </w:rPr>
        <w:t xml:space="preserve">1.2 </w:t>
      </w:r>
      <w:r>
        <w:rPr>
          <w:rFonts w:cs="Arial" w:hint="cs"/>
          <w:sz w:val="28"/>
          <w:szCs w:val="28"/>
          <w:rtl/>
          <w:lang w:bidi="ar-SY"/>
        </w:rPr>
        <w:t xml:space="preserve"> مليون زوج من الكلمات و </w:t>
      </w:r>
      <w:r>
        <w:rPr>
          <w:rFonts w:cs="Arial"/>
          <w:sz w:val="28"/>
          <w:szCs w:val="28"/>
          <w:lang w:bidi="ar-SY"/>
        </w:rPr>
        <w:t xml:space="preserve"> 33 </w:t>
      </w:r>
      <w:r>
        <w:rPr>
          <w:rFonts w:cs="Arial" w:hint="cs"/>
          <w:sz w:val="28"/>
          <w:szCs w:val="28"/>
          <w:rtl/>
          <w:lang w:bidi="ar-SY"/>
        </w:rPr>
        <w:t xml:space="preserve"> مليون كلمة عربية، وتمت مقارنة النتائج مع الترجمة الآلية الإحصائية باستخدام برنامج </w:t>
      </w:r>
      <w:r>
        <w:rPr>
          <w:rFonts w:cs="Arial"/>
          <w:sz w:val="28"/>
          <w:szCs w:val="28"/>
          <w:lang w:bidi="ar-SY"/>
        </w:rPr>
        <w:t xml:space="preserve">Moses </w:t>
      </w:r>
      <w:r>
        <w:rPr>
          <w:rFonts w:cs="Arial" w:hint="cs"/>
          <w:sz w:val="28"/>
          <w:szCs w:val="28"/>
          <w:rtl/>
          <w:lang w:bidi="ar-SY"/>
        </w:rPr>
        <w:t xml:space="preserve"> للترجمة الآلية الإحصائية .</w:t>
      </w:r>
    </w:p>
    <w:p w14:paraId="3D4C8CCD" w14:textId="5CB9182F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و تمت مقارنة النتائج باستخدام معيار </w:t>
      </w:r>
      <w:r>
        <w:rPr>
          <w:rFonts w:cs="Arial"/>
          <w:sz w:val="28"/>
          <w:szCs w:val="28"/>
          <w:lang w:bidi="ar-SY"/>
        </w:rPr>
        <w:t>BLEU</w:t>
      </w:r>
      <w:r>
        <w:rPr>
          <w:rFonts w:cs="Arial" w:hint="cs"/>
          <w:sz w:val="28"/>
          <w:szCs w:val="28"/>
          <w:rtl/>
          <w:lang w:bidi="ar-SY"/>
        </w:rPr>
        <w:t xml:space="preserve"> وكانت  النتائج كما يلي</w:t>
      </w:r>
      <w:ins w:id="25" w:author="Anas koara" w:date="2019-07-19T22:36:00Z">
        <w:r w:rsidR="00862212">
          <w:rPr>
            <w:rFonts w:cs="Arial" w:hint="cs"/>
            <w:sz w:val="28"/>
            <w:szCs w:val="28"/>
            <w:rtl/>
            <w:lang w:bidi="ar-SY"/>
          </w:rPr>
          <w:t>:</w:t>
        </w:r>
      </w:ins>
      <w:del w:id="26" w:author="Anas koara" w:date="2019-07-19T22:36:00Z">
        <w:r w:rsidDel="00862212">
          <w:rPr>
            <w:rFonts w:cs="Arial" w:hint="cs"/>
            <w:sz w:val="28"/>
            <w:szCs w:val="28"/>
            <w:rtl/>
            <w:lang w:bidi="ar-SY"/>
          </w:rPr>
          <w:delText xml:space="preserve"> </w:delText>
        </w:r>
      </w:del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</w:tblGrid>
      <w:tr w:rsidR="00620B90" w14:paraId="1545157F" w14:textId="77777777" w:rsidTr="00F57452">
        <w:trPr>
          <w:jc w:val="center"/>
        </w:trPr>
        <w:tc>
          <w:tcPr>
            <w:tcW w:w="1383" w:type="dxa"/>
          </w:tcPr>
          <w:p w14:paraId="3CC25EA7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AR-&gt;EN*</w:t>
            </w:r>
          </w:p>
        </w:tc>
        <w:tc>
          <w:tcPr>
            <w:tcW w:w="1383" w:type="dxa"/>
          </w:tcPr>
          <w:p w14:paraId="07B5FFC4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AR-&gt;EN</w:t>
            </w:r>
          </w:p>
        </w:tc>
        <w:tc>
          <w:tcPr>
            <w:tcW w:w="1383" w:type="dxa"/>
          </w:tcPr>
          <w:p w14:paraId="6C21C689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EN-&gt;AR *</w:t>
            </w:r>
          </w:p>
        </w:tc>
        <w:tc>
          <w:tcPr>
            <w:tcW w:w="1383" w:type="dxa"/>
          </w:tcPr>
          <w:p w14:paraId="66CA68C8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EN-&gt;AR</w:t>
            </w:r>
          </w:p>
        </w:tc>
        <w:tc>
          <w:tcPr>
            <w:tcW w:w="1383" w:type="dxa"/>
          </w:tcPr>
          <w:p w14:paraId="7E22B9F6" w14:textId="77777777" w:rsidR="00620B90" w:rsidRDefault="00620B90" w:rsidP="00F57452">
            <w:pPr>
              <w:rPr>
                <w:rFonts w:cs="Arial"/>
                <w:sz w:val="28"/>
                <w:szCs w:val="28"/>
                <w:rtl/>
                <w:lang w:bidi="ar-SY"/>
              </w:rPr>
            </w:pPr>
          </w:p>
        </w:tc>
      </w:tr>
      <w:tr w:rsidR="00620B90" w14:paraId="2D784457" w14:textId="77777777" w:rsidTr="00F57452">
        <w:trPr>
          <w:jc w:val="center"/>
        </w:trPr>
        <w:tc>
          <w:tcPr>
            <w:tcW w:w="1383" w:type="dxa"/>
          </w:tcPr>
          <w:p w14:paraId="165657D2" w14:textId="3106CBDD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48.59</w:t>
            </w:r>
          </w:p>
        </w:tc>
        <w:tc>
          <w:tcPr>
            <w:tcW w:w="1383" w:type="dxa"/>
          </w:tcPr>
          <w:p w14:paraId="0973CCFD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51.19</w:t>
            </w:r>
          </w:p>
        </w:tc>
        <w:tc>
          <w:tcPr>
            <w:tcW w:w="1383" w:type="dxa"/>
          </w:tcPr>
          <w:p w14:paraId="3A8BB424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31.52</w:t>
            </w:r>
          </w:p>
        </w:tc>
        <w:tc>
          <w:tcPr>
            <w:tcW w:w="1383" w:type="dxa"/>
          </w:tcPr>
          <w:p w14:paraId="1C8AA5B1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35.98</w:t>
            </w:r>
          </w:p>
        </w:tc>
        <w:tc>
          <w:tcPr>
            <w:tcW w:w="1383" w:type="dxa"/>
          </w:tcPr>
          <w:p w14:paraId="0E033E43" w14:textId="77777777" w:rsidR="00620B90" w:rsidRDefault="00620B90" w:rsidP="00F57452">
            <w:pPr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Statical MT</w:t>
            </w:r>
          </w:p>
        </w:tc>
      </w:tr>
      <w:tr w:rsidR="00620B90" w14:paraId="78D7787A" w14:textId="77777777" w:rsidTr="00F57452">
        <w:trPr>
          <w:jc w:val="center"/>
        </w:trPr>
        <w:tc>
          <w:tcPr>
            <w:tcW w:w="1383" w:type="dxa"/>
          </w:tcPr>
          <w:p w14:paraId="79E299B0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47.12</w:t>
            </w:r>
          </w:p>
        </w:tc>
        <w:tc>
          <w:tcPr>
            <w:tcW w:w="1383" w:type="dxa"/>
          </w:tcPr>
          <w:p w14:paraId="052EFE36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49.7</w:t>
            </w:r>
          </w:p>
        </w:tc>
        <w:tc>
          <w:tcPr>
            <w:tcW w:w="1383" w:type="dxa"/>
          </w:tcPr>
          <w:p w14:paraId="76DB0819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28.64</w:t>
            </w:r>
          </w:p>
        </w:tc>
        <w:tc>
          <w:tcPr>
            <w:tcW w:w="1383" w:type="dxa"/>
          </w:tcPr>
          <w:p w14:paraId="4BD2A6E9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33.62</w:t>
            </w:r>
          </w:p>
        </w:tc>
        <w:tc>
          <w:tcPr>
            <w:tcW w:w="1383" w:type="dxa"/>
          </w:tcPr>
          <w:p w14:paraId="6B5A0DFC" w14:textId="77777777" w:rsidR="00620B90" w:rsidRDefault="00620B90" w:rsidP="00F57452">
            <w:pPr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Neural MT</w:t>
            </w:r>
          </w:p>
        </w:tc>
      </w:tr>
    </w:tbl>
    <w:p w14:paraId="7D35CAF1" w14:textId="075A6BE4" w:rsidR="00620B90" w:rsidRPr="00421933" w:rsidRDefault="00620B90" w:rsidP="003B716B">
      <w:pPr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حيث لم يتم معالجة الكلمات </w:t>
      </w:r>
      <w:r w:rsidR="00F57452">
        <w:rPr>
          <w:rFonts w:cs="Arial" w:hint="cs"/>
          <w:sz w:val="28"/>
          <w:szCs w:val="28"/>
          <w:rtl/>
          <w:lang w:bidi="ar-SY"/>
        </w:rPr>
        <w:t>في (*).</w:t>
      </w:r>
    </w:p>
    <w:p w14:paraId="13B76BAD" w14:textId="6D20A73E" w:rsidR="00620B90" w:rsidRDefault="00620B90" w:rsidP="003B716B">
      <w:pPr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بي</w:t>
      </w:r>
      <w:r w:rsidR="00F57452">
        <w:rPr>
          <w:rFonts w:cs="Arial" w:hint="cs"/>
          <w:sz w:val="28"/>
          <w:szCs w:val="28"/>
          <w:rtl/>
          <w:lang w:bidi="ar-SY"/>
        </w:rPr>
        <w:t>ّ</w:t>
      </w:r>
      <w:r>
        <w:rPr>
          <w:rFonts w:cs="Arial" w:hint="cs"/>
          <w:sz w:val="28"/>
          <w:szCs w:val="28"/>
          <w:rtl/>
          <w:lang w:bidi="ar-SY"/>
        </w:rPr>
        <w:t xml:space="preserve">ن هذا البحث على أن المعالجة الجيدة للكلمة في اللغة العربية يؤثر على نتائج الترجمة بشكل كبير وخاصة في الترجمة من الإنكليزية إلى العربية. </w:t>
      </w:r>
    </w:p>
    <w:p w14:paraId="7EAA8384" w14:textId="77777777" w:rsidR="00620B90" w:rsidRDefault="00620B90" w:rsidP="00620B90">
      <w:pPr>
        <w:rPr>
          <w:rFonts w:cs="Arial"/>
          <w:sz w:val="28"/>
          <w:szCs w:val="28"/>
          <w:rtl/>
          <w:lang w:bidi="ar-SY"/>
        </w:rPr>
      </w:pPr>
    </w:p>
    <w:p w14:paraId="6E845D94" w14:textId="77777777" w:rsidR="00620B90" w:rsidRPr="00526754" w:rsidRDefault="00620B90" w:rsidP="00620B90">
      <w:pPr>
        <w:pStyle w:val="2"/>
        <w:rPr>
          <w:sz w:val="32"/>
          <w:szCs w:val="32"/>
          <w:rtl/>
          <w:lang w:bidi="ar-SY"/>
        </w:rPr>
      </w:pPr>
      <w:r w:rsidRPr="00526754">
        <w:rPr>
          <w:sz w:val="32"/>
          <w:szCs w:val="32"/>
          <w:lang w:bidi="ar-SY"/>
        </w:rPr>
        <w:t>On the Properties of Neural Machine Translation: Encoder–Decoder Approaches</w:t>
      </w:r>
    </w:p>
    <w:p w14:paraId="6706F611" w14:textId="6936C1D4" w:rsidR="00620B90" w:rsidRDefault="00620B90" w:rsidP="003B716B">
      <w:pPr>
        <w:rPr>
          <w:sz w:val="28"/>
          <w:szCs w:val="28"/>
          <w:rtl/>
          <w:lang w:bidi="ar-SY"/>
        </w:rPr>
      </w:pPr>
      <w:r w:rsidRPr="004B798C">
        <w:rPr>
          <w:rFonts w:hint="cs"/>
          <w:sz w:val="28"/>
          <w:szCs w:val="28"/>
          <w:rtl/>
          <w:lang w:bidi="ar-SY"/>
        </w:rPr>
        <w:t xml:space="preserve">أجري هذا البحث </w:t>
      </w:r>
      <w:sdt>
        <w:sdtPr>
          <w:rPr>
            <w:sz w:val="28"/>
            <w:szCs w:val="28"/>
            <w:rtl/>
            <w:lang w:bidi="ar-SY"/>
          </w:rPr>
          <w:id w:val="-893034038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CITATION cho2014properties1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082E8C">
            <w:rPr>
              <w:sz w:val="28"/>
              <w:szCs w:val="28"/>
              <w:lang w:bidi="ar-SY"/>
            </w:rPr>
            <w:t>(Cho, et al. 2014)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 في جامعة مونتريال واستخدم لبناء نموذج للترجمة الآلية باستخدام الشبكات العصبية باس</w:t>
      </w:r>
      <w:r w:rsidR="00F57452">
        <w:rPr>
          <w:rFonts w:hint="cs"/>
          <w:sz w:val="28"/>
          <w:szCs w:val="28"/>
          <w:rtl/>
          <w:lang w:bidi="ar-SY"/>
        </w:rPr>
        <w:t>ت</w:t>
      </w:r>
      <w:r>
        <w:rPr>
          <w:rFonts w:hint="cs"/>
          <w:sz w:val="28"/>
          <w:szCs w:val="28"/>
          <w:rtl/>
          <w:lang w:bidi="ar-SY"/>
        </w:rPr>
        <w:t xml:space="preserve">خدام نموذج </w:t>
      </w:r>
      <w:r>
        <w:rPr>
          <w:sz w:val="28"/>
          <w:szCs w:val="28"/>
          <w:lang w:bidi="ar-SY"/>
        </w:rPr>
        <w:t>encoder-decoder</w:t>
      </w:r>
      <w:r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-1821563143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CITATION cho2014properties1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30234F">
            <w:rPr>
              <w:sz w:val="28"/>
              <w:szCs w:val="28"/>
              <w:lang w:bidi="ar-SY"/>
            </w:rPr>
            <w:t>(Cho, Van Merriënboer and Bahdanau, et al. 2014)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</w:p>
    <w:p w14:paraId="111ADB65" w14:textId="76D1A96E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بناء</w:t>
      </w:r>
      <w:r w:rsidR="00F57452">
        <w:rPr>
          <w:rFonts w:hint="cs"/>
          <w:sz w:val="28"/>
          <w:szCs w:val="28"/>
          <w:rtl/>
          <w:lang w:bidi="ar-SY"/>
        </w:rPr>
        <w:t xml:space="preserve"> نموذج</w:t>
      </w:r>
      <w:r>
        <w:rPr>
          <w:rFonts w:hint="cs"/>
          <w:sz w:val="28"/>
          <w:szCs w:val="28"/>
          <w:rtl/>
          <w:lang w:bidi="ar-SY"/>
        </w:rPr>
        <w:t xml:space="preserve"> للترجمة من اللغة الإنكليزية إلى الفرنسية</w:t>
      </w:r>
      <w:r w:rsidR="00F57452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حيث استعمل في التدريب مدونة مؤلفة من </w:t>
      </w:r>
      <w:r>
        <w:rPr>
          <w:sz w:val="28"/>
          <w:szCs w:val="28"/>
          <w:lang w:bidi="ar-SY"/>
        </w:rPr>
        <w:t>348</w:t>
      </w:r>
      <w:r>
        <w:rPr>
          <w:rFonts w:hint="cs"/>
          <w:sz w:val="28"/>
          <w:szCs w:val="28"/>
          <w:rtl/>
          <w:lang w:bidi="ar-SY"/>
        </w:rPr>
        <w:t xml:space="preserve"> مليون جملة متقابلة، وتم اعتبار أول </w:t>
      </w:r>
      <w:r>
        <w:rPr>
          <w:sz w:val="28"/>
          <w:szCs w:val="28"/>
          <w:lang w:bidi="ar-SY"/>
        </w:rPr>
        <w:t>30000</w:t>
      </w:r>
      <w:r>
        <w:rPr>
          <w:rFonts w:hint="cs"/>
          <w:sz w:val="28"/>
          <w:szCs w:val="28"/>
          <w:rtl/>
          <w:lang w:bidi="ar-SY"/>
        </w:rPr>
        <w:t xml:space="preserve"> كلمة أكثر تكرار</w:t>
      </w:r>
      <w:r w:rsidR="00F57452">
        <w:rPr>
          <w:rFonts w:hint="cs"/>
          <w:sz w:val="28"/>
          <w:szCs w:val="28"/>
          <w:rtl/>
          <w:lang w:bidi="ar-SY"/>
        </w:rPr>
        <w:t>اً</w:t>
      </w:r>
      <w:r w:rsidR="00430F98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أم</w:t>
      </w:r>
      <w:r w:rsidR="00430F98">
        <w:rPr>
          <w:rFonts w:hint="cs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 xml:space="preserve"> الكلمات الأقل تكراراً فتم استبدالها بالرمز </w:t>
      </w:r>
      <w:r>
        <w:rPr>
          <w:sz w:val="28"/>
          <w:szCs w:val="28"/>
          <w:lang w:bidi="ar-SY"/>
        </w:rPr>
        <w:t>unk</w:t>
      </w:r>
      <w:r>
        <w:rPr>
          <w:rFonts w:hint="cs"/>
          <w:sz w:val="28"/>
          <w:szCs w:val="28"/>
          <w:rtl/>
          <w:lang w:bidi="ar-SY"/>
        </w:rPr>
        <w:t xml:space="preserve">، وبالنسبة للشبكة العصبية فتم </w:t>
      </w:r>
      <w:r w:rsidR="00430F98">
        <w:rPr>
          <w:rFonts w:hint="cs"/>
          <w:sz w:val="28"/>
          <w:szCs w:val="28"/>
          <w:rtl/>
          <w:lang w:bidi="ar-SY"/>
        </w:rPr>
        <w:t xml:space="preserve">بناؤها باستخدام </w:t>
      </w:r>
      <w:r>
        <w:rPr>
          <w:sz w:val="28"/>
          <w:szCs w:val="28"/>
          <w:lang w:bidi="ar-SY"/>
        </w:rPr>
        <w:t>1000</w:t>
      </w:r>
      <w:r>
        <w:rPr>
          <w:rFonts w:hint="cs"/>
          <w:sz w:val="28"/>
          <w:szCs w:val="28"/>
          <w:rtl/>
          <w:lang w:bidi="ar-SY"/>
        </w:rPr>
        <w:t xml:space="preserve"> عصبون في الطبقة الخفية</w:t>
      </w:r>
      <w:r w:rsidR="00430F98">
        <w:rPr>
          <w:rFonts w:hint="cs"/>
          <w:sz w:val="28"/>
          <w:szCs w:val="28"/>
          <w:rtl/>
          <w:lang w:bidi="ar-SY"/>
        </w:rPr>
        <w:t>.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4E5F76C6" w14:textId="40EB57F0" w:rsidR="00620B90" w:rsidRDefault="00620B90" w:rsidP="003B716B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النموذج في حالتين </w:t>
      </w:r>
      <w:r w:rsidR="00430F98">
        <w:rPr>
          <w:rFonts w:hint="cs"/>
          <w:sz w:val="28"/>
          <w:szCs w:val="28"/>
          <w:rtl/>
          <w:lang w:bidi="ar-SY"/>
        </w:rPr>
        <w:t xml:space="preserve">: </w:t>
      </w:r>
      <w:r>
        <w:rPr>
          <w:rFonts w:hint="cs"/>
          <w:sz w:val="28"/>
          <w:szCs w:val="28"/>
          <w:rtl/>
          <w:lang w:bidi="ar-SY"/>
        </w:rPr>
        <w:t xml:space="preserve">مرة بدون كلمات مجهولة أي كانت كلمات جميع  جمل التدريب من أول </w:t>
      </w:r>
      <w:r>
        <w:rPr>
          <w:sz w:val="28"/>
          <w:szCs w:val="28"/>
          <w:lang w:bidi="ar-SY"/>
        </w:rPr>
        <w:t xml:space="preserve">30000 </w:t>
      </w:r>
      <w:r>
        <w:rPr>
          <w:rFonts w:hint="cs"/>
          <w:sz w:val="28"/>
          <w:szCs w:val="28"/>
          <w:rtl/>
          <w:lang w:bidi="ar-SY"/>
        </w:rPr>
        <w:t xml:space="preserve"> ألف كلمة أكثرتكرار</w:t>
      </w:r>
      <w:r w:rsidR="00430F98">
        <w:rPr>
          <w:rFonts w:hint="cs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>ً</w:t>
      </w:r>
      <w:r w:rsidR="00430F98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ومرة باستعمال كلمات مجهولة</w:t>
      </w:r>
      <w:r w:rsidR="00430F98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أي يوجد ضمن جمل التدريب كلمات ليس</w:t>
      </w:r>
      <w:r w:rsidR="00430F98">
        <w:rPr>
          <w:rFonts w:hint="cs"/>
          <w:sz w:val="28"/>
          <w:szCs w:val="28"/>
          <w:rtl/>
          <w:lang w:bidi="ar-SY"/>
        </w:rPr>
        <w:t>ت</w:t>
      </w:r>
      <w:r>
        <w:rPr>
          <w:rFonts w:hint="cs"/>
          <w:sz w:val="28"/>
          <w:szCs w:val="28"/>
          <w:rtl/>
          <w:lang w:bidi="ar-SY"/>
        </w:rPr>
        <w:t xml:space="preserve"> من أول </w:t>
      </w:r>
      <w:r>
        <w:rPr>
          <w:sz w:val="28"/>
          <w:szCs w:val="28"/>
          <w:lang w:bidi="ar-SY"/>
        </w:rPr>
        <w:t>30000</w:t>
      </w:r>
      <w:r>
        <w:rPr>
          <w:rFonts w:hint="cs"/>
          <w:sz w:val="28"/>
          <w:szCs w:val="28"/>
          <w:rtl/>
          <w:lang w:bidi="ar-SY"/>
        </w:rPr>
        <w:t xml:space="preserve"> كلمة </w:t>
      </w:r>
      <w:r w:rsidR="00430F98">
        <w:rPr>
          <w:rFonts w:hint="cs"/>
          <w:sz w:val="28"/>
          <w:szCs w:val="28"/>
          <w:rtl/>
          <w:lang w:bidi="ar-SY"/>
        </w:rPr>
        <w:t>ال</w:t>
      </w:r>
      <w:r>
        <w:rPr>
          <w:rFonts w:hint="cs"/>
          <w:sz w:val="28"/>
          <w:szCs w:val="28"/>
          <w:rtl/>
          <w:lang w:bidi="ar-SY"/>
        </w:rPr>
        <w:t>أكثر تكرار</w:t>
      </w:r>
      <w:r w:rsidR="00430F98">
        <w:rPr>
          <w:rFonts w:hint="cs"/>
          <w:sz w:val="28"/>
          <w:szCs w:val="28"/>
          <w:rtl/>
          <w:lang w:bidi="ar-SY"/>
        </w:rPr>
        <w:t>اً.</w:t>
      </w:r>
      <w:r>
        <w:rPr>
          <w:rFonts w:hint="cs"/>
          <w:sz w:val="28"/>
          <w:szCs w:val="28"/>
          <w:rtl/>
          <w:lang w:bidi="ar-SY"/>
        </w:rPr>
        <w:t xml:space="preserve"> هذه الكلمات تم اعتبارها </w:t>
      </w:r>
      <w:r>
        <w:rPr>
          <w:sz w:val="28"/>
          <w:szCs w:val="28"/>
          <w:lang w:bidi="ar-SY"/>
        </w:rPr>
        <w:t xml:space="preserve">unk </w:t>
      </w:r>
      <w:r>
        <w:rPr>
          <w:rFonts w:hint="cs"/>
          <w:sz w:val="28"/>
          <w:szCs w:val="28"/>
          <w:rtl/>
          <w:lang w:bidi="ar-SY"/>
        </w:rPr>
        <w:t xml:space="preserve"> وتمت مقارنة النتائج مع نظام </w:t>
      </w:r>
      <w:r>
        <w:rPr>
          <w:sz w:val="28"/>
          <w:szCs w:val="28"/>
          <w:lang w:bidi="ar-SY"/>
        </w:rPr>
        <w:t>Moses</w:t>
      </w:r>
      <w:r>
        <w:rPr>
          <w:rFonts w:hint="cs"/>
          <w:sz w:val="28"/>
          <w:szCs w:val="28"/>
          <w:rtl/>
          <w:lang w:bidi="ar-SY"/>
        </w:rPr>
        <w:t xml:space="preserve"> للترجمة الإحصائية وكانت النتائج حسب معيار</w:t>
      </w:r>
      <w:r>
        <w:rPr>
          <w:sz w:val="28"/>
          <w:szCs w:val="28"/>
          <w:lang w:bidi="ar-SY"/>
        </w:rPr>
        <w:t>BLEU</w:t>
      </w:r>
    </w:p>
    <w:p w14:paraId="3F5C75E7" w14:textId="77777777" w:rsidR="00620B90" w:rsidRDefault="00620B90" w:rsidP="00620B90">
      <w:pPr>
        <w:rPr>
          <w:ins w:id="27" w:author="Anas koara" w:date="2019-07-17T23:12:00Z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461B8012" w14:textId="77777777" w:rsidR="00E15A81" w:rsidRPr="004B798C" w:rsidRDefault="00E15A81" w:rsidP="00620B90">
      <w:pPr>
        <w:rPr>
          <w:sz w:val="28"/>
          <w:szCs w:val="28"/>
          <w:rtl/>
          <w:lang w:bidi="ar-SY"/>
        </w:rPr>
      </w:pPr>
    </w:p>
    <w:tbl>
      <w:tblPr>
        <w:tblStyle w:val="a3"/>
        <w:bidiVisual/>
        <w:tblW w:w="8853" w:type="dxa"/>
        <w:jc w:val="center"/>
        <w:tblLook w:val="04A0" w:firstRow="1" w:lastRow="0" w:firstColumn="1" w:lastColumn="0" w:noHBand="0" w:noVBand="1"/>
      </w:tblPr>
      <w:tblGrid>
        <w:gridCol w:w="1278"/>
        <w:gridCol w:w="1730"/>
        <w:gridCol w:w="1149"/>
        <w:gridCol w:w="1427"/>
        <w:gridCol w:w="1433"/>
        <w:gridCol w:w="1836"/>
      </w:tblGrid>
      <w:tr w:rsidR="00620B90" w14:paraId="1E119CD4" w14:textId="77777777" w:rsidTr="0063119B">
        <w:trPr>
          <w:jc w:val="center"/>
        </w:trPr>
        <w:tc>
          <w:tcPr>
            <w:tcW w:w="3021" w:type="dxa"/>
            <w:gridSpan w:val="2"/>
            <w:tcBorders>
              <w:right w:val="double" w:sz="4" w:space="0" w:color="000000"/>
            </w:tcBorders>
          </w:tcPr>
          <w:p w14:paraId="5923EEF1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lastRenderedPageBreak/>
              <w:t xml:space="preserve">الجمل بطول </w:t>
            </w:r>
            <w:r>
              <w:rPr>
                <w:rFonts w:cs="Arial"/>
                <w:sz w:val="28"/>
                <w:szCs w:val="28"/>
                <w:lang w:bidi="ar-SY"/>
              </w:rPr>
              <w:t>10-20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كلمة</w:t>
            </w:r>
          </w:p>
        </w:tc>
        <w:tc>
          <w:tcPr>
            <w:tcW w:w="2539" w:type="dxa"/>
            <w:gridSpan w:val="2"/>
            <w:tcBorders>
              <w:left w:val="double" w:sz="4" w:space="0" w:color="000000"/>
            </w:tcBorders>
          </w:tcPr>
          <w:p w14:paraId="52926D17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>جميع الجمل</w:t>
            </w:r>
          </w:p>
        </w:tc>
        <w:tc>
          <w:tcPr>
            <w:tcW w:w="3293" w:type="dxa"/>
            <w:gridSpan w:val="2"/>
            <w:vMerge w:val="restart"/>
          </w:tcPr>
          <w:p w14:paraId="566FE784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</w:p>
        </w:tc>
      </w:tr>
      <w:tr w:rsidR="00620B90" w14:paraId="2AC138FF" w14:textId="77777777" w:rsidTr="0063119B">
        <w:trPr>
          <w:jc w:val="center"/>
        </w:trPr>
        <w:tc>
          <w:tcPr>
            <w:tcW w:w="1286" w:type="dxa"/>
            <w:tcBorders>
              <w:bottom w:val="triple" w:sz="4" w:space="0" w:color="auto"/>
              <w:right w:val="single" w:sz="12" w:space="0" w:color="auto"/>
            </w:tcBorders>
          </w:tcPr>
          <w:p w14:paraId="24BA3DBF" w14:textId="77777777" w:rsidR="00620B90" w:rsidRDefault="00620B90" w:rsidP="00F57452">
            <w:pPr>
              <w:jc w:val="center"/>
              <w:rPr>
                <w:rtl/>
                <w:lang w:bidi="ar-SY"/>
              </w:rPr>
            </w:pPr>
            <w:r w:rsidRPr="00ED1445">
              <w:t>Test</w:t>
            </w:r>
          </w:p>
        </w:tc>
        <w:tc>
          <w:tcPr>
            <w:tcW w:w="1735" w:type="dxa"/>
            <w:tcBorders>
              <w:left w:val="single" w:sz="12" w:space="0" w:color="auto"/>
              <w:bottom w:val="triple" w:sz="4" w:space="0" w:color="auto"/>
              <w:right w:val="double" w:sz="4" w:space="0" w:color="000000"/>
            </w:tcBorders>
          </w:tcPr>
          <w:p w14:paraId="17DF7BDE" w14:textId="77777777" w:rsidR="00620B90" w:rsidRDefault="00620B90" w:rsidP="00F57452">
            <w:pPr>
              <w:jc w:val="center"/>
              <w:rPr>
                <w:rtl/>
                <w:lang w:bidi="ar-SY"/>
              </w:rPr>
            </w:pPr>
            <w:r w:rsidRPr="00ED1445">
              <w:t>Development</w:t>
            </w:r>
          </w:p>
        </w:tc>
        <w:tc>
          <w:tcPr>
            <w:tcW w:w="1154" w:type="dxa"/>
            <w:tcBorders>
              <w:left w:val="double" w:sz="4" w:space="0" w:color="000000"/>
              <w:bottom w:val="triple" w:sz="4" w:space="0" w:color="auto"/>
              <w:right w:val="single" w:sz="12" w:space="0" w:color="auto"/>
            </w:tcBorders>
          </w:tcPr>
          <w:p w14:paraId="739F9EF4" w14:textId="77777777" w:rsidR="00620B90" w:rsidRDefault="00620B90" w:rsidP="00F57452">
            <w:pPr>
              <w:jc w:val="center"/>
              <w:rPr>
                <w:rtl/>
                <w:lang w:bidi="ar-SY"/>
              </w:rPr>
            </w:pPr>
            <w:r w:rsidRPr="00ED1445">
              <w:t>Test</w:t>
            </w:r>
          </w:p>
        </w:tc>
        <w:tc>
          <w:tcPr>
            <w:tcW w:w="1385" w:type="dxa"/>
            <w:tcBorders>
              <w:left w:val="single" w:sz="12" w:space="0" w:color="auto"/>
              <w:bottom w:val="triple" w:sz="4" w:space="0" w:color="auto"/>
            </w:tcBorders>
          </w:tcPr>
          <w:p w14:paraId="4DA1F665" w14:textId="77777777" w:rsidR="00620B90" w:rsidRDefault="00620B90" w:rsidP="00F57452">
            <w:pPr>
              <w:jc w:val="center"/>
              <w:rPr>
                <w:rtl/>
                <w:lang w:bidi="ar-SY"/>
              </w:rPr>
            </w:pPr>
            <w:r w:rsidRPr="00ED1445">
              <w:t>Development</w:t>
            </w:r>
          </w:p>
        </w:tc>
        <w:tc>
          <w:tcPr>
            <w:tcW w:w="3293" w:type="dxa"/>
            <w:gridSpan w:val="2"/>
            <w:vMerge/>
            <w:tcBorders>
              <w:bottom w:val="triple" w:sz="4" w:space="0" w:color="auto"/>
            </w:tcBorders>
          </w:tcPr>
          <w:p w14:paraId="59764EFE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</w:p>
        </w:tc>
      </w:tr>
      <w:tr w:rsidR="00620B90" w14:paraId="224E079D" w14:textId="77777777" w:rsidTr="00F57452">
        <w:trPr>
          <w:jc w:val="center"/>
        </w:trPr>
        <w:tc>
          <w:tcPr>
            <w:tcW w:w="1286" w:type="dxa"/>
            <w:tcBorders>
              <w:top w:val="triple" w:sz="4" w:space="0" w:color="auto"/>
              <w:right w:val="single" w:sz="12" w:space="0" w:color="auto"/>
            </w:tcBorders>
          </w:tcPr>
          <w:p w14:paraId="51B4567E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20.99</w:t>
            </w:r>
          </w:p>
        </w:tc>
        <w:tc>
          <w:tcPr>
            <w:tcW w:w="1735" w:type="dxa"/>
            <w:tcBorders>
              <w:top w:val="triple" w:sz="4" w:space="0" w:color="auto"/>
              <w:left w:val="single" w:sz="12" w:space="0" w:color="auto"/>
              <w:right w:val="double" w:sz="4" w:space="0" w:color="000000"/>
            </w:tcBorders>
          </w:tcPr>
          <w:p w14:paraId="0E670109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19.12</w:t>
            </w:r>
          </w:p>
        </w:tc>
        <w:tc>
          <w:tcPr>
            <w:tcW w:w="1154" w:type="dxa"/>
            <w:tcBorders>
              <w:top w:val="triple" w:sz="4" w:space="0" w:color="auto"/>
              <w:left w:val="double" w:sz="4" w:space="0" w:color="000000"/>
              <w:right w:val="single" w:sz="12" w:space="0" w:color="auto"/>
            </w:tcBorders>
          </w:tcPr>
          <w:p w14:paraId="209F60E8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13.92</w:t>
            </w:r>
          </w:p>
        </w:tc>
        <w:tc>
          <w:tcPr>
            <w:tcW w:w="1385" w:type="dxa"/>
            <w:tcBorders>
              <w:top w:val="triple" w:sz="4" w:space="0" w:color="auto"/>
              <w:left w:val="single" w:sz="12" w:space="0" w:color="auto"/>
            </w:tcBorders>
          </w:tcPr>
          <w:p w14:paraId="1D556552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13.15</w:t>
            </w:r>
          </w:p>
        </w:tc>
        <w:tc>
          <w:tcPr>
            <w:tcW w:w="1441" w:type="dxa"/>
            <w:tcBorders>
              <w:top w:val="triple" w:sz="4" w:space="0" w:color="auto"/>
            </w:tcBorders>
          </w:tcPr>
          <w:p w14:paraId="701CC7BD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Neural MT</w:t>
            </w:r>
          </w:p>
        </w:tc>
        <w:tc>
          <w:tcPr>
            <w:tcW w:w="1852" w:type="dxa"/>
            <w:vMerge w:val="restart"/>
            <w:tcBorders>
              <w:top w:val="triple" w:sz="4" w:space="0" w:color="auto"/>
            </w:tcBorders>
          </w:tcPr>
          <w:p w14:paraId="1B278C68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كل الكلمات </w:t>
            </w:r>
          </w:p>
          <w:p w14:paraId="5742373D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>(يوجد كلمات مجهولة)</w:t>
            </w:r>
          </w:p>
        </w:tc>
      </w:tr>
      <w:tr w:rsidR="00620B90" w14:paraId="671D5269" w14:textId="77777777" w:rsidTr="0063119B">
        <w:trPr>
          <w:jc w:val="center"/>
        </w:trPr>
        <w:tc>
          <w:tcPr>
            <w:tcW w:w="1286" w:type="dxa"/>
            <w:tcBorders>
              <w:bottom w:val="single" w:sz="12" w:space="0" w:color="auto"/>
              <w:right w:val="single" w:sz="12" w:space="0" w:color="auto"/>
            </w:tcBorders>
          </w:tcPr>
          <w:p w14:paraId="2686CD75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32.00</w:t>
            </w:r>
          </w:p>
        </w:tc>
        <w:tc>
          <w:tcPr>
            <w:tcW w:w="1735" w:type="dxa"/>
            <w:tcBorders>
              <w:left w:val="single" w:sz="12" w:space="0" w:color="auto"/>
              <w:bottom w:val="single" w:sz="12" w:space="0" w:color="auto"/>
              <w:right w:val="double" w:sz="4" w:space="0" w:color="000000"/>
            </w:tcBorders>
          </w:tcPr>
          <w:p w14:paraId="1C84B68E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28.92</w:t>
            </w:r>
          </w:p>
        </w:tc>
        <w:tc>
          <w:tcPr>
            <w:tcW w:w="1154" w:type="dxa"/>
            <w:tcBorders>
              <w:left w:val="double" w:sz="4" w:space="0" w:color="000000"/>
              <w:bottom w:val="single" w:sz="12" w:space="0" w:color="auto"/>
              <w:right w:val="single" w:sz="12" w:space="0" w:color="auto"/>
            </w:tcBorders>
          </w:tcPr>
          <w:p w14:paraId="2A5C3024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33.30</w:t>
            </w:r>
          </w:p>
        </w:tc>
        <w:tc>
          <w:tcPr>
            <w:tcW w:w="1385" w:type="dxa"/>
            <w:tcBorders>
              <w:left w:val="single" w:sz="12" w:space="0" w:color="auto"/>
              <w:bottom w:val="single" w:sz="12" w:space="0" w:color="auto"/>
            </w:tcBorders>
          </w:tcPr>
          <w:p w14:paraId="2DAFA4A7" w14:textId="77777777" w:rsidR="00620B90" w:rsidRDefault="00620B90" w:rsidP="00F57452">
            <w:pPr>
              <w:bidi w:val="0"/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30.64</w:t>
            </w:r>
          </w:p>
        </w:tc>
        <w:tc>
          <w:tcPr>
            <w:tcW w:w="1441" w:type="dxa"/>
            <w:tcBorders>
              <w:bottom w:val="single" w:sz="12" w:space="0" w:color="auto"/>
            </w:tcBorders>
          </w:tcPr>
          <w:p w14:paraId="464C70C3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Moses</w:t>
            </w:r>
          </w:p>
        </w:tc>
        <w:tc>
          <w:tcPr>
            <w:tcW w:w="1852" w:type="dxa"/>
            <w:vMerge/>
            <w:tcBorders>
              <w:bottom w:val="single" w:sz="12" w:space="0" w:color="auto"/>
            </w:tcBorders>
          </w:tcPr>
          <w:p w14:paraId="7D8EB75C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</w:p>
        </w:tc>
      </w:tr>
      <w:tr w:rsidR="00620B90" w14:paraId="1A3C38F6" w14:textId="77777777" w:rsidTr="00F57452">
        <w:trPr>
          <w:jc w:val="center"/>
        </w:trPr>
        <w:tc>
          <w:tcPr>
            <w:tcW w:w="1286" w:type="dxa"/>
            <w:tcBorders>
              <w:top w:val="single" w:sz="12" w:space="0" w:color="auto"/>
              <w:right w:val="single" w:sz="12" w:space="0" w:color="auto"/>
            </w:tcBorders>
          </w:tcPr>
          <w:p w14:paraId="6AEF6813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27.03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right w:val="double" w:sz="4" w:space="0" w:color="000000"/>
            </w:tcBorders>
          </w:tcPr>
          <w:p w14:paraId="7D788A40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24.73</w:t>
            </w:r>
          </w:p>
        </w:tc>
        <w:tc>
          <w:tcPr>
            <w:tcW w:w="1154" w:type="dxa"/>
            <w:tcBorders>
              <w:top w:val="single" w:sz="12" w:space="0" w:color="auto"/>
              <w:left w:val="double" w:sz="4" w:space="0" w:color="000000"/>
              <w:right w:val="single" w:sz="12" w:space="0" w:color="auto"/>
            </w:tcBorders>
          </w:tcPr>
          <w:p w14:paraId="145CA214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23.45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</w:tcBorders>
          </w:tcPr>
          <w:p w14:paraId="40C2913D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21.01</w:t>
            </w: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034A9EF1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Neural MT</w:t>
            </w:r>
          </w:p>
        </w:tc>
        <w:tc>
          <w:tcPr>
            <w:tcW w:w="1852" w:type="dxa"/>
            <w:vMerge w:val="restart"/>
            <w:tcBorders>
              <w:top w:val="single" w:sz="12" w:space="0" w:color="auto"/>
            </w:tcBorders>
          </w:tcPr>
          <w:p w14:paraId="60C0257E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>لا يوجد كلمات مجهولة</w:t>
            </w:r>
          </w:p>
          <w:p w14:paraId="466B377B" w14:textId="30E3B5EB" w:rsidR="00620B90" w:rsidRDefault="00620B90" w:rsidP="003B716B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كلمات الجمل من </w:t>
            </w:r>
            <w:r>
              <w:rPr>
                <w:rFonts w:cs="Arial"/>
                <w:sz w:val="28"/>
                <w:szCs w:val="28"/>
                <w:lang w:bidi="ar-SY"/>
              </w:rPr>
              <w:t>30000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كلمة </w:t>
            </w:r>
            <w:r w:rsidR="00430F98">
              <w:rPr>
                <w:rFonts w:cs="Arial" w:hint="cs"/>
                <w:sz w:val="28"/>
                <w:szCs w:val="28"/>
                <w:rtl/>
                <w:lang w:bidi="ar-SY"/>
              </w:rPr>
              <w:t>ال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>أكثر تكراراً</w:t>
            </w:r>
          </w:p>
        </w:tc>
      </w:tr>
      <w:tr w:rsidR="00620B90" w14:paraId="7B15D33D" w14:textId="77777777" w:rsidTr="00F57452">
        <w:trPr>
          <w:jc w:val="center"/>
        </w:trPr>
        <w:tc>
          <w:tcPr>
            <w:tcW w:w="1286" w:type="dxa"/>
            <w:tcBorders>
              <w:right w:val="single" w:sz="12" w:space="0" w:color="auto"/>
            </w:tcBorders>
          </w:tcPr>
          <w:p w14:paraId="1361EF97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35.40</w:t>
            </w:r>
          </w:p>
        </w:tc>
        <w:tc>
          <w:tcPr>
            <w:tcW w:w="1735" w:type="dxa"/>
            <w:tcBorders>
              <w:left w:val="single" w:sz="12" w:space="0" w:color="auto"/>
              <w:right w:val="double" w:sz="4" w:space="0" w:color="000000"/>
            </w:tcBorders>
          </w:tcPr>
          <w:p w14:paraId="2F312C81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32.20</w:t>
            </w:r>
          </w:p>
        </w:tc>
        <w:tc>
          <w:tcPr>
            <w:tcW w:w="1154" w:type="dxa"/>
            <w:tcBorders>
              <w:left w:val="double" w:sz="4" w:space="0" w:color="000000"/>
              <w:right w:val="single" w:sz="12" w:space="0" w:color="auto"/>
            </w:tcBorders>
          </w:tcPr>
          <w:p w14:paraId="0C8510A1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35.63</w:t>
            </w:r>
          </w:p>
        </w:tc>
        <w:tc>
          <w:tcPr>
            <w:tcW w:w="1385" w:type="dxa"/>
            <w:tcBorders>
              <w:left w:val="single" w:sz="12" w:space="0" w:color="auto"/>
            </w:tcBorders>
          </w:tcPr>
          <w:p w14:paraId="67DBBA11" w14:textId="77777777" w:rsidR="00620B90" w:rsidRDefault="00620B90" w:rsidP="00F57452">
            <w:pPr>
              <w:jc w:val="center"/>
              <w:rPr>
                <w:rFonts w:cs="Arial" w:hint="cs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32.77</w:t>
            </w:r>
          </w:p>
        </w:tc>
        <w:tc>
          <w:tcPr>
            <w:tcW w:w="1441" w:type="dxa"/>
          </w:tcPr>
          <w:p w14:paraId="737E0640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Moses</w:t>
            </w:r>
          </w:p>
        </w:tc>
        <w:tc>
          <w:tcPr>
            <w:tcW w:w="1852" w:type="dxa"/>
            <w:vMerge/>
          </w:tcPr>
          <w:p w14:paraId="44C2AA8E" w14:textId="77777777" w:rsidR="00620B90" w:rsidRDefault="00620B90" w:rsidP="00F57452">
            <w:pPr>
              <w:jc w:val="center"/>
              <w:rPr>
                <w:rFonts w:cs="Arial"/>
                <w:sz w:val="28"/>
                <w:szCs w:val="28"/>
                <w:lang w:bidi="ar-SY"/>
              </w:rPr>
            </w:pPr>
          </w:p>
        </w:tc>
      </w:tr>
    </w:tbl>
    <w:p w14:paraId="0F55BA35" w14:textId="77777777" w:rsidR="00620B90" w:rsidRDefault="00620B90" w:rsidP="00620B90">
      <w:pPr>
        <w:rPr>
          <w:rFonts w:hint="cs"/>
          <w:sz w:val="28"/>
          <w:szCs w:val="28"/>
          <w:rtl/>
          <w:lang w:bidi="ar-SY"/>
        </w:rPr>
      </w:pPr>
    </w:p>
    <w:p w14:paraId="66D53E38" w14:textId="77777777" w:rsidR="00620B90" w:rsidRDefault="00620B90" w:rsidP="00620B90">
      <w:pPr>
        <w:pStyle w:val="2"/>
        <w:rPr>
          <w:rFonts w:hint="cs"/>
          <w:sz w:val="32"/>
          <w:szCs w:val="32"/>
          <w:rtl/>
          <w:lang w:bidi="ar-SY"/>
        </w:rPr>
      </w:pPr>
      <w:r w:rsidRPr="00686A3D">
        <w:rPr>
          <w:sz w:val="32"/>
          <w:szCs w:val="32"/>
          <w:lang w:bidi="ar-SY"/>
        </w:rPr>
        <w:t>NEURAL MACHINE TRANSLATION BY JOINTLY LEARNING TO ALIGN AND TRANSLATE</w:t>
      </w:r>
    </w:p>
    <w:p w14:paraId="1DC0E8AD" w14:textId="2822929D" w:rsidR="00620B90" w:rsidRDefault="00430F98" w:rsidP="004F1F73">
      <w:pPr>
        <w:rPr>
          <w:sz w:val="28"/>
          <w:szCs w:val="28"/>
          <w:rtl/>
          <w:lang w:bidi="ar-SY"/>
        </w:rPr>
      </w:pPr>
      <w:r w:rsidRPr="00233EC8">
        <w:rPr>
          <w:rFonts w:hint="cs"/>
          <w:sz w:val="28"/>
          <w:szCs w:val="28"/>
          <w:rtl/>
          <w:lang w:bidi="ar-SY"/>
        </w:rPr>
        <w:t>أجر</w:t>
      </w:r>
      <w:r>
        <w:rPr>
          <w:rFonts w:hint="cs"/>
          <w:sz w:val="28"/>
          <w:szCs w:val="28"/>
          <w:rtl/>
          <w:lang w:bidi="ar-SY"/>
        </w:rPr>
        <w:t>ى</w:t>
      </w:r>
      <w:r w:rsidRPr="00233EC8">
        <w:rPr>
          <w:rFonts w:hint="cs"/>
          <w:sz w:val="28"/>
          <w:szCs w:val="28"/>
          <w:rtl/>
          <w:lang w:bidi="ar-SY"/>
        </w:rPr>
        <w:t xml:space="preserve"> </w:t>
      </w:r>
      <w:r w:rsidR="00620B90" w:rsidRPr="00233EC8">
        <w:rPr>
          <w:rFonts w:hint="cs"/>
          <w:sz w:val="28"/>
          <w:szCs w:val="28"/>
          <w:rtl/>
          <w:lang w:bidi="ar-SY"/>
        </w:rPr>
        <w:t xml:space="preserve">هذا البحث </w:t>
      </w:r>
      <w:sdt>
        <w:sdtPr>
          <w:rPr>
            <w:sz w:val="28"/>
            <w:szCs w:val="28"/>
            <w:rtl/>
            <w:lang w:bidi="ar-SY"/>
          </w:rPr>
          <w:id w:val="-1782187568"/>
          <w:citation/>
        </w:sdtPr>
        <w:sdtContent>
          <w:r w:rsidR="00620B90">
            <w:rPr>
              <w:sz w:val="28"/>
              <w:szCs w:val="28"/>
              <w:rtl/>
              <w:lang w:bidi="ar-SY"/>
            </w:rPr>
            <w:fldChar w:fldCharType="begin"/>
          </w:r>
          <w:ins w:id="28" w:author="Anas koara" w:date="2019-07-20T05:29:00Z">
            <w:r w:rsidR="005C2E31">
              <w:rPr>
                <w:sz w:val="28"/>
                <w:szCs w:val="28"/>
                <w:lang w:bidi="ar-SY"/>
              </w:rPr>
              <w:instrText xml:space="preserve">CITATION Bahadanau2015 \l 10241 </w:instrText>
            </w:r>
          </w:ins>
          <w:del w:id="29" w:author="Anas koara" w:date="2019-07-20T05:29:00Z">
            <w:r w:rsidR="00620B90" w:rsidDel="005C2E31">
              <w:rPr>
                <w:sz w:val="28"/>
                <w:szCs w:val="28"/>
                <w:rtl/>
                <w:lang w:bidi="ar-SY"/>
              </w:rPr>
              <w:delInstrText xml:space="preserve"> </w:delInstrText>
            </w:r>
            <w:r w:rsidR="00620B90" w:rsidDel="005C2E31">
              <w:rPr>
                <w:rFonts w:hint="cs"/>
                <w:sz w:val="28"/>
                <w:szCs w:val="28"/>
                <w:lang w:bidi="ar-SY"/>
              </w:rPr>
              <w:delInstrText>CITATION</w:delInstrText>
            </w:r>
            <w:r w:rsidR="00620B90" w:rsidDel="005C2E31">
              <w:rPr>
                <w:rFonts w:hint="cs"/>
                <w:sz w:val="28"/>
                <w:szCs w:val="28"/>
                <w:rtl/>
                <w:lang w:bidi="ar-SY"/>
              </w:rPr>
              <w:delInstrText xml:space="preserve"> </w:delInstrText>
            </w:r>
            <w:r w:rsidR="00620B90" w:rsidDel="005C2E31">
              <w:rPr>
                <w:rFonts w:hint="cs"/>
                <w:sz w:val="28"/>
                <w:szCs w:val="28"/>
                <w:lang w:bidi="ar-SY"/>
              </w:rPr>
              <w:delInstrText>Bahadanau2015 \l 10241</w:delInstrText>
            </w:r>
            <w:r w:rsidR="00620B90" w:rsidDel="005C2E31">
              <w:rPr>
                <w:sz w:val="28"/>
                <w:szCs w:val="28"/>
                <w:rtl/>
                <w:lang w:bidi="ar-SY"/>
              </w:rPr>
              <w:delInstrText xml:space="preserve"> </w:delInstrText>
            </w:r>
          </w:del>
          <w:r w:rsidR="00620B90">
            <w:rPr>
              <w:sz w:val="28"/>
              <w:szCs w:val="28"/>
              <w:rtl/>
              <w:lang w:bidi="ar-SY"/>
            </w:rPr>
            <w:fldChar w:fldCharType="separate"/>
          </w:r>
          <w:ins w:id="30" w:author="Anas koara" w:date="2019-07-20T05:29:00Z">
            <w:r w:rsidR="005C2E31" w:rsidRPr="005C2E31">
              <w:rPr>
                <w:sz w:val="28"/>
                <w:szCs w:val="28"/>
                <w:lang w:bidi="ar-SY"/>
                <w:rPrChange w:id="31" w:author="Anas koara" w:date="2019-07-20T05:29:00Z">
                  <w:rPr/>
                </w:rPrChange>
              </w:rPr>
              <w:t>(Bahdanau, Cho and Bengio 2015)</w:t>
            </w:r>
          </w:ins>
          <w:del w:id="32" w:author="Anas koara" w:date="2019-07-20T05:29:00Z">
            <w:r w:rsidR="00620B90" w:rsidRPr="00233EC8" w:rsidDel="005C2E31">
              <w:rPr>
                <w:rFonts w:hint="cs"/>
                <w:sz w:val="28"/>
                <w:szCs w:val="28"/>
                <w:rtl/>
                <w:lang w:bidi="ar-SY"/>
              </w:rPr>
              <w:delText>(</w:delText>
            </w:r>
            <w:r w:rsidR="00620B90" w:rsidRPr="00233EC8" w:rsidDel="005C2E31">
              <w:rPr>
                <w:rFonts w:hint="cs"/>
                <w:sz w:val="28"/>
                <w:szCs w:val="28"/>
                <w:lang w:bidi="ar-SY"/>
              </w:rPr>
              <w:delText>Bahdanau</w:delText>
            </w:r>
            <w:r w:rsidR="00620B90" w:rsidRPr="00233EC8" w:rsidDel="005C2E31">
              <w:rPr>
                <w:rFonts w:hint="cs"/>
                <w:sz w:val="28"/>
                <w:szCs w:val="28"/>
                <w:rtl/>
                <w:lang w:bidi="ar-SY"/>
              </w:rPr>
              <w:delText xml:space="preserve">، </w:delText>
            </w:r>
            <w:r w:rsidR="00620B90" w:rsidRPr="00233EC8" w:rsidDel="005C2E31">
              <w:rPr>
                <w:rFonts w:hint="cs"/>
                <w:sz w:val="28"/>
                <w:szCs w:val="28"/>
                <w:lang w:bidi="ar-SY"/>
              </w:rPr>
              <w:delText>Cho</w:delText>
            </w:r>
            <w:r w:rsidR="00620B90" w:rsidRPr="00233EC8" w:rsidDel="005C2E31">
              <w:rPr>
                <w:rFonts w:hint="cs"/>
                <w:sz w:val="28"/>
                <w:szCs w:val="28"/>
                <w:rtl/>
                <w:lang w:bidi="ar-SY"/>
              </w:rPr>
              <w:delText xml:space="preserve"> و </w:delText>
            </w:r>
            <w:r w:rsidR="00620B90" w:rsidRPr="00233EC8" w:rsidDel="005C2E31">
              <w:rPr>
                <w:rFonts w:hint="cs"/>
                <w:sz w:val="28"/>
                <w:szCs w:val="28"/>
                <w:lang w:bidi="ar-SY"/>
              </w:rPr>
              <w:delText>Bengio 2015</w:delText>
            </w:r>
            <w:r w:rsidR="00620B90" w:rsidRPr="00233EC8" w:rsidDel="005C2E31">
              <w:rPr>
                <w:rFonts w:hint="cs"/>
                <w:sz w:val="28"/>
                <w:szCs w:val="28"/>
                <w:rtl/>
                <w:lang w:bidi="ar-SY"/>
              </w:rPr>
              <w:delText>)</w:delText>
            </w:r>
          </w:del>
          <w:r w:rsidR="00620B90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620B90">
        <w:rPr>
          <w:rFonts w:hint="cs"/>
          <w:sz w:val="28"/>
          <w:szCs w:val="28"/>
          <w:rtl/>
          <w:lang w:bidi="ar-SY"/>
        </w:rPr>
        <w:t xml:space="preserve"> كتطوير على نموذج </w:t>
      </w:r>
      <w:r w:rsidR="00620B90">
        <w:rPr>
          <w:sz w:val="28"/>
          <w:szCs w:val="28"/>
          <w:lang w:bidi="ar-SY"/>
        </w:rPr>
        <w:t xml:space="preserve">Encoder-Decoder </w:t>
      </w:r>
      <w:r w:rsidR="00620B90">
        <w:rPr>
          <w:rFonts w:hint="cs"/>
          <w:sz w:val="28"/>
          <w:szCs w:val="28"/>
          <w:rtl/>
          <w:lang w:bidi="ar-SY"/>
        </w:rPr>
        <w:t xml:space="preserve"> للترجمة العصبية</w:t>
      </w:r>
      <w:r>
        <w:rPr>
          <w:rFonts w:hint="cs"/>
          <w:sz w:val="28"/>
          <w:szCs w:val="28"/>
          <w:rtl/>
          <w:lang w:bidi="ar-SY"/>
        </w:rPr>
        <w:t>،</w:t>
      </w:r>
      <w:r w:rsidR="00620B90">
        <w:rPr>
          <w:rFonts w:hint="cs"/>
          <w:sz w:val="28"/>
          <w:szCs w:val="28"/>
          <w:rtl/>
          <w:lang w:bidi="ar-SY"/>
        </w:rPr>
        <w:t xml:space="preserve"> ويقوم هذا النموذج على</w:t>
      </w:r>
      <w:del w:id="33" w:author="Anas koara" w:date="2019-07-17T22:35:00Z">
        <w:r w:rsidR="00620B90" w:rsidDel="004F1F73">
          <w:rPr>
            <w:rFonts w:hint="cs"/>
            <w:sz w:val="28"/>
            <w:szCs w:val="28"/>
            <w:rtl/>
            <w:lang w:bidi="ar-SY"/>
          </w:rPr>
          <w:delText xml:space="preserve"> مبدأ آلية الانتباه </w:delText>
        </w:r>
      </w:del>
      <w:ins w:id="34" w:author="Anas koara" w:date="2019-07-17T22:35:00Z">
        <w:r w:rsidR="004F1F73">
          <w:rPr>
            <w:sz w:val="28"/>
            <w:szCs w:val="28"/>
            <w:lang w:bidi="ar-SY"/>
          </w:rPr>
          <w:t xml:space="preserve">Attension Mechanism </w:t>
        </w:r>
      </w:ins>
      <w:r w:rsidR="00620B90">
        <w:rPr>
          <w:rFonts w:hint="cs"/>
          <w:sz w:val="28"/>
          <w:szCs w:val="28"/>
          <w:rtl/>
          <w:lang w:bidi="ar-SY"/>
        </w:rPr>
        <w:t xml:space="preserve">التي تم </w:t>
      </w:r>
      <w:r>
        <w:rPr>
          <w:rFonts w:hint="cs"/>
          <w:sz w:val="28"/>
          <w:szCs w:val="28"/>
          <w:rtl/>
          <w:lang w:bidi="ar-SY"/>
        </w:rPr>
        <w:t>ت</w:t>
      </w:r>
      <w:r w:rsidR="00620B90">
        <w:rPr>
          <w:rFonts w:hint="cs"/>
          <w:sz w:val="28"/>
          <w:szCs w:val="28"/>
          <w:rtl/>
          <w:lang w:bidi="ar-SY"/>
        </w:rPr>
        <w:t xml:space="preserve">فصيلها </w:t>
      </w:r>
      <w:del w:id="35" w:author="Anas koara" w:date="2019-07-17T22:36:00Z">
        <w:r w:rsidR="00620B90" w:rsidDel="004F1F73">
          <w:rPr>
            <w:rFonts w:hint="cs"/>
            <w:sz w:val="28"/>
            <w:szCs w:val="28"/>
            <w:rtl/>
            <w:lang w:bidi="ar-SY"/>
          </w:rPr>
          <w:delText>سابقا</w:delText>
        </w:r>
        <w:r w:rsidDel="004F1F73">
          <w:rPr>
            <w:rFonts w:hint="cs"/>
            <w:sz w:val="28"/>
            <w:szCs w:val="28"/>
            <w:rtl/>
            <w:lang w:bidi="ar-SY"/>
          </w:rPr>
          <w:delText>ً</w:delText>
        </w:r>
      </w:del>
      <w:ins w:id="36" w:author="Anas koara" w:date="2019-07-17T22:36:00Z">
        <w:r w:rsidR="004F1F73">
          <w:rPr>
            <w:rFonts w:hint="cs"/>
            <w:sz w:val="28"/>
            <w:szCs w:val="28"/>
            <w:rtl/>
            <w:lang w:bidi="ar-SY"/>
          </w:rPr>
          <w:t>في الفقرة(رقم الفقرة)</w:t>
        </w:r>
      </w:ins>
      <w:r w:rsidR="00620B90">
        <w:rPr>
          <w:rFonts w:hint="cs"/>
          <w:sz w:val="28"/>
          <w:szCs w:val="28"/>
          <w:rtl/>
          <w:lang w:bidi="ar-SY"/>
        </w:rPr>
        <w:t xml:space="preserve">، حيث أصبحت هذه البنية </w:t>
      </w:r>
      <w:r>
        <w:rPr>
          <w:rFonts w:hint="cs"/>
          <w:sz w:val="28"/>
          <w:szCs w:val="28"/>
          <w:rtl/>
          <w:lang w:bidi="ar-SY"/>
        </w:rPr>
        <w:t xml:space="preserve">هي </w:t>
      </w:r>
      <w:r w:rsidR="00620B90">
        <w:rPr>
          <w:rFonts w:hint="cs"/>
          <w:sz w:val="28"/>
          <w:szCs w:val="28"/>
          <w:rtl/>
          <w:lang w:bidi="ar-SY"/>
        </w:rPr>
        <w:t>الطريقة الأساسية في الترجمة الآلية العصبية، حيث أعطت هذا لبنية للشبكة العصبية جودة أفضل للترجمة و خاصة في الجملة الطويلة نسبياً</w:t>
      </w:r>
      <w:ins w:id="37" w:author="Anas koara" w:date="2019-07-17T22:36:00Z">
        <w:r w:rsidR="004F1F73">
          <w:rPr>
            <w:rFonts w:hint="cs"/>
            <w:sz w:val="28"/>
            <w:szCs w:val="28"/>
            <w:rtl/>
            <w:lang w:bidi="ar-SY"/>
          </w:rPr>
          <w:t>.</w:t>
        </w:r>
      </w:ins>
      <w:del w:id="38" w:author="Anas koara" w:date="2019-07-17T22:36:00Z">
        <w:r w:rsidR="00620B90" w:rsidDel="004F1F73">
          <w:rPr>
            <w:rFonts w:hint="cs"/>
            <w:sz w:val="28"/>
            <w:szCs w:val="28"/>
            <w:rtl/>
            <w:lang w:bidi="ar-SY"/>
          </w:rPr>
          <w:delText>، و مما يميز هذه الطريقة أنها لا تحاول أن تضغط الجملة في شعاع وا</w:delText>
        </w:r>
        <w:r w:rsidDel="004F1F73">
          <w:rPr>
            <w:rFonts w:hint="cs"/>
            <w:sz w:val="28"/>
            <w:szCs w:val="28"/>
            <w:rtl/>
            <w:lang w:bidi="ar-SY"/>
          </w:rPr>
          <w:delText>حد</w:delText>
        </w:r>
        <w:r w:rsidR="00620B90" w:rsidDel="004F1F73">
          <w:rPr>
            <w:rFonts w:hint="cs"/>
            <w:sz w:val="28"/>
            <w:szCs w:val="28"/>
            <w:rtl/>
            <w:lang w:bidi="ar-SY"/>
          </w:rPr>
          <w:delText xml:space="preserve"> ذات طول ثابت، وعند ترجمة كل كلمة </w:delText>
        </w:r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يولد</w:delText>
        </w:r>
        <w:r w:rsidR="00620B90" w:rsidRPr="0063119B" w:rsidDel="004F1F73">
          <w:rPr>
            <w:sz w:val="28"/>
            <w:szCs w:val="28"/>
            <w:highlight w:val="yellow"/>
            <w:rtl/>
            <w:lang w:bidi="ar-SY"/>
          </w:rPr>
          <w:delText xml:space="preserve"> </w:delText>
        </w:r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النموذج</w:delText>
        </w:r>
        <w:r w:rsidR="00620B90" w:rsidRPr="0063119B" w:rsidDel="004F1F73">
          <w:rPr>
            <w:sz w:val="28"/>
            <w:szCs w:val="28"/>
            <w:highlight w:val="yellow"/>
            <w:rtl/>
            <w:lang w:bidi="ar-SY"/>
          </w:rPr>
          <w:delText xml:space="preserve"> </w:delText>
        </w:r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يبحث</w:delText>
        </w:r>
        <w:r w:rsidR="00620B90" w:rsidRPr="0063119B" w:rsidDel="004F1F73">
          <w:rPr>
            <w:sz w:val="28"/>
            <w:szCs w:val="28"/>
            <w:highlight w:val="yellow"/>
            <w:rtl/>
            <w:lang w:bidi="ar-SY"/>
          </w:rPr>
          <w:delText xml:space="preserve"> </w:delText>
        </w:r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في</w:delText>
        </w:r>
        <w:r w:rsidR="00620B90" w:rsidRPr="0063119B" w:rsidDel="004F1F73">
          <w:rPr>
            <w:sz w:val="28"/>
            <w:szCs w:val="28"/>
            <w:highlight w:val="yellow"/>
            <w:rtl/>
            <w:lang w:bidi="ar-SY"/>
          </w:rPr>
          <w:delText xml:space="preserve"> </w:delText>
        </w:r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الجملة</w:delText>
        </w:r>
        <w:r w:rsidR="00620B90" w:rsidRPr="0063119B" w:rsidDel="004F1F73">
          <w:rPr>
            <w:sz w:val="28"/>
            <w:szCs w:val="28"/>
            <w:highlight w:val="yellow"/>
            <w:rtl/>
            <w:lang w:bidi="ar-SY"/>
          </w:rPr>
          <w:delText xml:space="preserve"> </w:delText>
        </w:r>
        <w:commentRangeStart w:id="39"/>
        <w:commentRangeStart w:id="40"/>
        <w:r w:rsidR="00620B90" w:rsidRPr="0063119B" w:rsidDel="004F1F73">
          <w:rPr>
            <w:rFonts w:hint="cs"/>
            <w:sz w:val="28"/>
            <w:szCs w:val="28"/>
            <w:highlight w:val="yellow"/>
            <w:rtl/>
            <w:lang w:bidi="ar-SY"/>
          </w:rPr>
          <w:delText>الهدف</w:delText>
        </w:r>
        <w:commentRangeEnd w:id="39"/>
        <w:r w:rsidDel="004F1F73">
          <w:rPr>
            <w:rStyle w:val="a5"/>
            <w:rtl/>
          </w:rPr>
          <w:commentReference w:id="39"/>
        </w:r>
      </w:del>
      <w:commentRangeEnd w:id="40"/>
      <w:r w:rsidR="00237087">
        <w:rPr>
          <w:rStyle w:val="a5"/>
          <w:rtl/>
        </w:rPr>
        <w:commentReference w:id="40"/>
      </w:r>
      <w:del w:id="41" w:author="Anas koara" w:date="2019-07-17T22:36:00Z">
        <w:r w:rsidR="00620B90" w:rsidDel="004F1F73">
          <w:rPr>
            <w:rFonts w:hint="cs"/>
            <w:sz w:val="28"/>
            <w:szCs w:val="28"/>
            <w:rtl/>
            <w:lang w:bidi="ar-SY"/>
          </w:rPr>
          <w:delText xml:space="preserve"> عن المواضع التي تتركز فيها المعلومات.</w:delText>
        </w:r>
      </w:del>
    </w:p>
    <w:p w14:paraId="0CAAF1C5" w14:textId="43AAF8E7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سبق أن بين</w:t>
      </w:r>
      <w:r w:rsidR="00430F98">
        <w:rPr>
          <w:rFonts w:hint="cs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 xml:space="preserve"> بينة هذا النموذج الرياضية وطبقات العصبونات في الشبكة العصبية.</w:t>
      </w:r>
    </w:p>
    <w:p w14:paraId="1509B988" w14:textId="2856C5EA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أجريت هذه التجارب </w:t>
      </w:r>
      <w:r w:rsidR="00430F98">
        <w:rPr>
          <w:rFonts w:hint="cs"/>
          <w:sz w:val="28"/>
          <w:szCs w:val="28"/>
          <w:rtl/>
          <w:lang w:bidi="ar-SY"/>
        </w:rPr>
        <w:t>ل</w:t>
      </w:r>
      <w:r>
        <w:rPr>
          <w:rFonts w:hint="cs"/>
          <w:sz w:val="28"/>
          <w:szCs w:val="28"/>
          <w:rtl/>
          <w:lang w:bidi="ar-SY"/>
        </w:rPr>
        <w:t>بناء نموذج للترجمة من اللغة الإنكليزية إلى الفرنسية</w:t>
      </w:r>
      <w:r w:rsidR="00430F98">
        <w:rPr>
          <w:rFonts w:hint="cs"/>
          <w:sz w:val="28"/>
          <w:szCs w:val="28"/>
          <w:rtl/>
          <w:lang w:bidi="ar-SY"/>
        </w:rPr>
        <w:t xml:space="preserve">، </w:t>
      </w:r>
      <w:r>
        <w:rPr>
          <w:rFonts w:hint="cs"/>
          <w:sz w:val="28"/>
          <w:szCs w:val="28"/>
          <w:rtl/>
          <w:lang w:bidi="ar-SY"/>
        </w:rPr>
        <w:t xml:space="preserve">وحيث استعمل في تدريب النموذج مدونات من عدة مصادر </w:t>
      </w:r>
      <w:r w:rsidRPr="00ED2493">
        <w:rPr>
          <w:sz w:val="28"/>
          <w:szCs w:val="28"/>
          <w:lang w:bidi="ar-SY"/>
        </w:rPr>
        <w:t>Europarl (61M words), news commentary (5.5M), UN (421M)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311F5B44" w14:textId="4F9E7749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تدريب نوعين من النماذج</w:t>
      </w:r>
      <w:r w:rsidR="00430F98">
        <w:rPr>
          <w:rFonts w:hint="cs"/>
          <w:sz w:val="28"/>
          <w:szCs w:val="28"/>
          <w:rtl/>
          <w:lang w:bidi="ar-SY"/>
        </w:rPr>
        <w:t>:</w:t>
      </w:r>
      <w:r>
        <w:rPr>
          <w:rFonts w:hint="cs"/>
          <w:sz w:val="28"/>
          <w:szCs w:val="28"/>
          <w:rtl/>
          <w:lang w:bidi="ar-SY"/>
        </w:rPr>
        <w:t xml:space="preserve"> الن</w:t>
      </w:r>
      <w:r w:rsidR="00430F98">
        <w:rPr>
          <w:rFonts w:hint="cs"/>
          <w:sz w:val="28"/>
          <w:szCs w:val="28"/>
          <w:rtl/>
          <w:lang w:bidi="ar-SY"/>
        </w:rPr>
        <w:t>م</w:t>
      </w:r>
      <w:r>
        <w:rPr>
          <w:rFonts w:hint="cs"/>
          <w:sz w:val="28"/>
          <w:szCs w:val="28"/>
          <w:rtl/>
          <w:lang w:bidi="ar-SY"/>
        </w:rPr>
        <w:t xml:space="preserve">وذج الأول من هيكلية </w:t>
      </w:r>
      <w:r>
        <w:rPr>
          <w:sz w:val="28"/>
          <w:szCs w:val="28"/>
          <w:lang w:bidi="ar-SY"/>
        </w:rPr>
        <w:t>Encoder-Decoder</w:t>
      </w:r>
      <w:r>
        <w:rPr>
          <w:rFonts w:hint="cs"/>
          <w:sz w:val="28"/>
          <w:szCs w:val="28"/>
          <w:rtl/>
          <w:lang w:bidi="ar-SY"/>
        </w:rPr>
        <w:t xml:space="preserve"> (</w:t>
      </w:r>
      <w:r w:rsidRPr="00375245">
        <w:rPr>
          <w:sz w:val="28"/>
          <w:szCs w:val="28"/>
          <w:lang w:bidi="ar-SY"/>
        </w:rPr>
        <w:t>RNNencdec</w:t>
      </w:r>
      <w:r>
        <w:rPr>
          <w:rFonts w:hint="cs"/>
          <w:sz w:val="28"/>
          <w:szCs w:val="28"/>
          <w:rtl/>
          <w:lang w:bidi="ar-SY"/>
        </w:rPr>
        <w:t>)</w:t>
      </w:r>
      <w:r w:rsidR="00430F98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والنموذج الثاني يعتمد على آلية الانتباه </w:t>
      </w:r>
      <w:r>
        <w:rPr>
          <w:sz w:val="28"/>
          <w:szCs w:val="28"/>
          <w:lang w:bidi="ar-SY"/>
        </w:rPr>
        <w:t>(</w:t>
      </w:r>
      <w:r w:rsidRPr="00375245">
        <w:rPr>
          <w:sz w:val="28"/>
          <w:szCs w:val="28"/>
          <w:lang w:bidi="ar-SY"/>
        </w:rPr>
        <w:t>RNNsearch</w:t>
      </w:r>
      <w:r>
        <w:rPr>
          <w:sz w:val="28"/>
          <w:szCs w:val="28"/>
          <w:lang w:bidi="ar-SY"/>
        </w:rPr>
        <w:t>)</w:t>
      </w:r>
      <w:r w:rsidR="00FC042B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وتم الاختبار مرة على الجمل حتى طول </w:t>
      </w:r>
      <w:r>
        <w:rPr>
          <w:sz w:val="28"/>
          <w:szCs w:val="28"/>
          <w:lang w:bidi="ar-SY"/>
        </w:rPr>
        <w:t xml:space="preserve">30 </w:t>
      </w:r>
      <w:r>
        <w:rPr>
          <w:rFonts w:hint="cs"/>
          <w:sz w:val="28"/>
          <w:szCs w:val="28"/>
          <w:rtl/>
          <w:lang w:bidi="ar-SY"/>
        </w:rPr>
        <w:t xml:space="preserve"> كلمة ومرة حتى طول </w:t>
      </w:r>
      <w:r>
        <w:rPr>
          <w:sz w:val="28"/>
          <w:szCs w:val="28"/>
          <w:lang w:bidi="ar-SY"/>
        </w:rPr>
        <w:t xml:space="preserve">50 </w:t>
      </w:r>
      <w:r>
        <w:rPr>
          <w:rFonts w:hint="cs"/>
          <w:sz w:val="28"/>
          <w:szCs w:val="28"/>
          <w:rtl/>
          <w:lang w:bidi="ar-SY"/>
        </w:rPr>
        <w:t xml:space="preserve"> كلمة</w:t>
      </w:r>
      <w:r w:rsidR="00FC042B">
        <w:rPr>
          <w:rFonts w:hint="cs"/>
          <w:sz w:val="28"/>
          <w:szCs w:val="28"/>
          <w:rtl/>
          <w:lang w:bidi="ar-SY"/>
        </w:rPr>
        <w:t>.</w:t>
      </w:r>
      <w:r>
        <w:rPr>
          <w:rFonts w:hint="cs"/>
          <w:sz w:val="28"/>
          <w:szCs w:val="28"/>
          <w:rtl/>
          <w:lang w:bidi="ar-SY"/>
        </w:rPr>
        <w:t xml:space="preserve"> كانت النتائج كما هي موض</w:t>
      </w:r>
      <w:r w:rsidR="00FC042B">
        <w:rPr>
          <w:rFonts w:hint="cs"/>
          <w:sz w:val="28"/>
          <w:szCs w:val="28"/>
          <w:rtl/>
          <w:lang w:bidi="ar-SY"/>
        </w:rPr>
        <w:t>ح</w:t>
      </w:r>
      <w:r>
        <w:rPr>
          <w:rFonts w:hint="cs"/>
          <w:sz w:val="28"/>
          <w:szCs w:val="28"/>
          <w:rtl/>
          <w:lang w:bidi="ar-SY"/>
        </w:rPr>
        <w:t>ة بالجدول التالي كما تم الاختبار في حالتين مرة على جميع الكلمات</w:t>
      </w:r>
      <w:r w:rsidR="00FC042B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،وفي ال</w:t>
      </w:r>
      <w:r w:rsidR="00503171">
        <w:rPr>
          <w:rFonts w:hint="cs"/>
          <w:sz w:val="28"/>
          <w:szCs w:val="28"/>
          <w:rtl/>
          <w:lang w:bidi="ar-SY"/>
        </w:rPr>
        <w:t>ح</w:t>
      </w:r>
      <w:r>
        <w:rPr>
          <w:rFonts w:hint="cs"/>
          <w:sz w:val="28"/>
          <w:szCs w:val="28"/>
          <w:rtl/>
          <w:lang w:bidi="ar-SY"/>
        </w:rPr>
        <w:t xml:space="preserve">الة الثانية تم اعتبار </w:t>
      </w:r>
      <w:r w:rsidR="00FC042B">
        <w:rPr>
          <w:rFonts w:hint="cs"/>
          <w:sz w:val="28"/>
          <w:szCs w:val="28"/>
          <w:rtl/>
          <w:lang w:bidi="ar-SY"/>
        </w:rPr>
        <w:t xml:space="preserve">الـ </w:t>
      </w:r>
      <w:r>
        <w:rPr>
          <w:sz w:val="28"/>
          <w:szCs w:val="28"/>
          <w:lang w:bidi="ar-SY"/>
        </w:rPr>
        <w:t>30000</w:t>
      </w:r>
      <w:r>
        <w:rPr>
          <w:rFonts w:hint="cs"/>
          <w:sz w:val="28"/>
          <w:szCs w:val="28"/>
          <w:rtl/>
          <w:lang w:bidi="ar-SY"/>
        </w:rPr>
        <w:t xml:space="preserve"> كلمة </w:t>
      </w:r>
      <w:r w:rsidR="00FC042B">
        <w:rPr>
          <w:rFonts w:hint="cs"/>
          <w:sz w:val="28"/>
          <w:szCs w:val="28"/>
          <w:rtl/>
          <w:lang w:bidi="ar-SY"/>
        </w:rPr>
        <w:t xml:space="preserve">الأكثر </w:t>
      </w:r>
      <w:r>
        <w:rPr>
          <w:rFonts w:hint="cs"/>
          <w:sz w:val="28"/>
          <w:szCs w:val="28"/>
          <w:rtl/>
          <w:lang w:bidi="ar-SY"/>
        </w:rPr>
        <w:t>تكرارا</w:t>
      </w:r>
      <w:r w:rsidR="00FC042B">
        <w:rPr>
          <w:rFonts w:hint="cs"/>
          <w:sz w:val="28"/>
          <w:szCs w:val="28"/>
          <w:rtl/>
          <w:lang w:bidi="ar-SY"/>
        </w:rPr>
        <w:t>ً</w:t>
      </w:r>
      <w:r>
        <w:rPr>
          <w:rFonts w:hint="cs"/>
          <w:sz w:val="28"/>
          <w:szCs w:val="28"/>
          <w:rtl/>
          <w:lang w:bidi="ar-SY"/>
        </w:rPr>
        <w:t xml:space="preserve"> وباقي الكلمات تم اعتبارها </w:t>
      </w:r>
      <w:r>
        <w:rPr>
          <w:sz w:val="28"/>
          <w:szCs w:val="28"/>
          <w:lang w:bidi="ar-SY"/>
        </w:rPr>
        <w:t>unknown</w:t>
      </w:r>
      <w:r>
        <w:rPr>
          <w:rFonts w:hint="cs"/>
          <w:sz w:val="28"/>
          <w:szCs w:val="28"/>
          <w:rtl/>
          <w:lang w:bidi="ar-SY"/>
        </w:rPr>
        <w:t xml:space="preserve">، وكانت النتائج </w:t>
      </w:r>
      <w:r w:rsidR="00FC042B">
        <w:rPr>
          <w:rFonts w:hint="cs"/>
          <w:sz w:val="28"/>
          <w:szCs w:val="28"/>
          <w:rtl/>
          <w:lang w:bidi="ar-SY"/>
        </w:rPr>
        <w:t xml:space="preserve">موضحة </w:t>
      </w:r>
      <w:r>
        <w:rPr>
          <w:rFonts w:hint="cs"/>
          <w:sz w:val="28"/>
          <w:szCs w:val="28"/>
          <w:rtl/>
          <w:lang w:bidi="ar-SY"/>
        </w:rPr>
        <w:t xml:space="preserve">بالجدول التالي </w:t>
      </w:r>
      <w:r w:rsidR="00FC042B">
        <w:rPr>
          <w:rFonts w:hint="cs"/>
          <w:sz w:val="28"/>
          <w:szCs w:val="28"/>
          <w:rtl/>
          <w:lang w:bidi="ar-SY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B90" w14:paraId="309CBBD0" w14:textId="77777777" w:rsidTr="00F57452">
        <w:tc>
          <w:tcPr>
            <w:tcW w:w="2765" w:type="dxa"/>
          </w:tcPr>
          <w:p w14:paraId="1AFD16C6" w14:textId="77777777" w:rsidR="00620B90" w:rsidRDefault="00620B90" w:rsidP="0063119B">
            <w:pPr>
              <w:jc w:val="center"/>
              <w:rPr>
                <w:sz w:val="28"/>
                <w:szCs w:val="28"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No UNK</w:t>
            </w:r>
          </w:p>
        </w:tc>
        <w:tc>
          <w:tcPr>
            <w:tcW w:w="2765" w:type="dxa"/>
          </w:tcPr>
          <w:p w14:paraId="7A5F5FF3" w14:textId="77777777" w:rsidR="00620B90" w:rsidRDefault="00620B90" w:rsidP="0063119B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All</w:t>
            </w:r>
          </w:p>
        </w:tc>
        <w:tc>
          <w:tcPr>
            <w:tcW w:w="2766" w:type="dxa"/>
          </w:tcPr>
          <w:p w14:paraId="37F0EC0F" w14:textId="77777777" w:rsidR="00620B90" w:rsidRDefault="00620B90" w:rsidP="0063119B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Model</w:t>
            </w:r>
          </w:p>
        </w:tc>
      </w:tr>
      <w:tr w:rsidR="00620B90" w14:paraId="5AD12CA7" w14:textId="77777777" w:rsidTr="00F57452">
        <w:tc>
          <w:tcPr>
            <w:tcW w:w="2765" w:type="dxa"/>
          </w:tcPr>
          <w:p w14:paraId="07DDF587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24.19</w:t>
            </w:r>
          </w:p>
        </w:tc>
        <w:tc>
          <w:tcPr>
            <w:tcW w:w="2765" w:type="dxa"/>
          </w:tcPr>
          <w:p w14:paraId="69210326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13.93</w:t>
            </w:r>
          </w:p>
        </w:tc>
        <w:tc>
          <w:tcPr>
            <w:tcW w:w="2766" w:type="dxa"/>
          </w:tcPr>
          <w:p w14:paraId="3282B11B" w14:textId="0E6D2C9E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RNNencdec-30</w:t>
            </w:r>
          </w:p>
        </w:tc>
      </w:tr>
      <w:tr w:rsidR="00620B90" w14:paraId="15FC24B4" w14:textId="77777777" w:rsidTr="00F57452">
        <w:tc>
          <w:tcPr>
            <w:tcW w:w="2765" w:type="dxa"/>
          </w:tcPr>
          <w:p w14:paraId="25AAE653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31.44</w:t>
            </w:r>
          </w:p>
        </w:tc>
        <w:tc>
          <w:tcPr>
            <w:tcW w:w="2765" w:type="dxa"/>
          </w:tcPr>
          <w:p w14:paraId="2852C7F5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21.50</w:t>
            </w:r>
          </w:p>
        </w:tc>
        <w:tc>
          <w:tcPr>
            <w:tcW w:w="2766" w:type="dxa"/>
          </w:tcPr>
          <w:p w14:paraId="0ACDD8A0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RNNsearch-30</w:t>
            </w:r>
          </w:p>
        </w:tc>
      </w:tr>
      <w:tr w:rsidR="00620B90" w14:paraId="2705DF00" w14:textId="77777777" w:rsidTr="00F57452">
        <w:tc>
          <w:tcPr>
            <w:tcW w:w="2765" w:type="dxa"/>
          </w:tcPr>
          <w:p w14:paraId="0518D82C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26.71</w:t>
            </w:r>
          </w:p>
        </w:tc>
        <w:tc>
          <w:tcPr>
            <w:tcW w:w="2765" w:type="dxa"/>
          </w:tcPr>
          <w:p w14:paraId="2529CE1A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17.82</w:t>
            </w:r>
          </w:p>
        </w:tc>
        <w:tc>
          <w:tcPr>
            <w:tcW w:w="2766" w:type="dxa"/>
          </w:tcPr>
          <w:p w14:paraId="4FD4852D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RNNencdec-50</w:t>
            </w:r>
          </w:p>
        </w:tc>
      </w:tr>
      <w:tr w:rsidR="00620B90" w14:paraId="158794B4" w14:textId="77777777" w:rsidTr="00F57452">
        <w:tc>
          <w:tcPr>
            <w:tcW w:w="2765" w:type="dxa"/>
          </w:tcPr>
          <w:p w14:paraId="2748B9B3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34.16?</w:t>
            </w:r>
          </w:p>
        </w:tc>
        <w:tc>
          <w:tcPr>
            <w:tcW w:w="2765" w:type="dxa"/>
          </w:tcPr>
          <w:p w14:paraId="2C08D26F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26.75</w:t>
            </w:r>
          </w:p>
        </w:tc>
        <w:tc>
          <w:tcPr>
            <w:tcW w:w="2766" w:type="dxa"/>
          </w:tcPr>
          <w:p w14:paraId="697DADF6" w14:textId="77777777" w:rsidR="00620B90" w:rsidRDefault="00620B90" w:rsidP="0063119B">
            <w:pPr>
              <w:jc w:val="center"/>
              <w:rPr>
                <w:rFonts w:hint="cs"/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RNNsearch-50</w:t>
            </w:r>
          </w:p>
        </w:tc>
      </w:tr>
      <w:tr w:rsidR="00620B90" w14:paraId="65D8D71B" w14:textId="77777777" w:rsidTr="00F57452">
        <w:tc>
          <w:tcPr>
            <w:tcW w:w="2765" w:type="dxa"/>
          </w:tcPr>
          <w:p w14:paraId="0D608B2B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36.15</w:t>
            </w:r>
          </w:p>
        </w:tc>
        <w:tc>
          <w:tcPr>
            <w:tcW w:w="2765" w:type="dxa"/>
          </w:tcPr>
          <w:p w14:paraId="4BC7B8ED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28.45</w:t>
            </w:r>
          </w:p>
        </w:tc>
        <w:tc>
          <w:tcPr>
            <w:tcW w:w="2766" w:type="dxa"/>
          </w:tcPr>
          <w:p w14:paraId="480E40CD" w14:textId="77777777" w:rsidR="00620B90" w:rsidRDefault="00620B90" w:rsidP="0063119B">
            <w:pPr>
              <w:jc w:val="center"/>
              <w:rPr>
                <w:rFonts w:hint="cs"/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RNNsearch-50</w:t>
            </w:r>
            <w:r>
              <w:rPr>
                <w:sz w:val="28"/>
                <w:szCs w:val="28"/>
                <w:lang w:bidi="ar-SY"/>
              </w:rPr>
              <w:t>(More training Time)</w:t>
            </w:r>
          </w:p>
        </w:tc>
      </w:tr>
      <w:tr w:rsidR="00620B90" w14:paraId="1D2C09A1" w14:textId="77777777" w:rsidTr="00F57452">
        <w:tc>
          <w:tcPr>
            <w:tcW w:w="2765" w:type="dxa"/>
          </w:tcPr>
          <w:p w14:paraId="4AC11075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lastRenderedPageBreak/>
              <w:t>35.63</w:t>
            </w:r>
          </w:p>
        </w:tc>
        <w:tc>
          <w:tcPr>
            <w:tcW w:w="2765" w:type="dxa"/>
          </w:tcPr>
          <w:p w14:paraId="6BA136B0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33.30</w:t>
            </w:r>
          </w:p>
        </w:tc>
        <w:tc>
          <w:tcPr>
            <w:tcW w:w="2766" w:type="dxa"/>
          </w:tcPr>
          <w:p w14:paraId="22BBE424" w14:textId="77777777" w:rsidR="00620B90" w:rsidRDefault="00620B90" w:rsidP="0063119B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75245">
              <w:rPr>
                <w:sz w:val="28"/>
                <w:szCs w:val="28"/>
                <w:lang w:bidi="ar-SY"/>
              </w:rPr>
              <w:t>Moses</w:t>
            </w:r>
          </w:p>
        </w:tc>
      </w:tr>
    </w:tbl>
    <w:p w14:paraId="688FDE91" w14:textId="77777777" w:rsidR="00FC042B" w:rsidRPr="005F25E2" w:rsidRDefault="00FC042B" w:rsidP="003B716B">
      <w:pPr>
        <w:rPr>
          <w:rFonts w:hint="cs"/>
          <w:rtl/>
          <w:lang w:bidi="ar-SY"/>
        </w:rPr>
      </w:pPr>
    </w:p>
    <w:p w14:paraId="11A09BF2" w14:textId="725A56E9" w:rsidR="00620B90" w:rsidRDefault="00620B90" w:rsidP="00620B90">
      <w:pPr>
        <w:pStyle w:val="2"/>
        <w:rPr>
          <w:rFonts w:hint="cs"/>
          <w:sz w:val="32"/>
          <w:szCs w:val="32"/>
          <w:rtl/>
          <w:lang w:bidi="ar-SY"/>
        </w:rPr>
      </w:pPr>
      <w:r w:rsidRPr="00421933">
        <w:rPr>
          <w:sz w:val="32"/>
          <w:szCs w:val="32"/>
          <w:lang w:bidi="ar-SY"/>
        </w:rPr>
        <w:t>Fully Character-Level Neural Machine Translation</w:t>
      </w:r>
      <w:r w:rsidR="00FC042B">
        <w:rPr>
          <w:sz w:val="32"/>
          <w:szCs w:val="32"/>
          <w:lang w:bidi="ar-SY"/>
        </w:rPr>
        <w:t xml:space="preserve"> </w:t>
      </w:r>
      <w:r w:rsidRPr="00421933">
        <w:rPr>
          <w:sz w:val="32"/>
          <w:szCs w:val="32"/>
          <w:lang w:bidi="ar-SY"/>
        </w:rPr>
        <w:t>without Explicit Segmentation</w:t>
      </w:r>
    </w:p>
    <w:p w14:paraId="598B590C" w14:textId="663D8E66" w:rsidR="00620B90" w:rsidRDefault="00FC042B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لا يعمل</w:t>
      </w:r>
      <w:r w:rsidR="00620B90">
        <w:rPr>
          <w:rFonts w:hint="cs"/>
          <w:sz w:val="28"/>
          <w:szCs w:val="28"/>
          <w:rtl/>
          <w:lang w:bidi="ar-SY"/>
        </w:rPr>
        <w:t xml:space="preserve"> هذ</w:t>
      </w:r>
      <w:r>
        <w:rPr>
          <w:rFonts w:hint="cs"/>
          <w:sz w:val="28"/>
          <w:szCs w:val="28"/>
          <w:rtl/>
          <w:lang w:bidi="ar-SY"/>
        </w:rPr>
        <w:t>ا</w:t>
      </w:r>
      <w:r w:rsidR="00620B90">
        <w:rPr>
          <w:rFonts w:hint="cs"/>
          <w:sz w:val="28"/>
          <w:szCs w:val="28"/>
          <w:rtl/>
          <w:lang w:bidi="ar-SY"/>
        </w:rPr>
        <w:t xml:space="preserve"> النظام </w:t>
      </w:r>
      <w:sdt>
        <w:sdtPr>
          <w:rPr>
            <w:rFonts w:hint="cs"/>
            <w:sz w:val="28"/>
            <w:szCs w:val="28"/>
            <w:rtl/>
            <w:lang w:bidi="ar-SY"/>
          </w:rPr>
          <w:id w:val="1442417781"/>
          <w:citation/>
        </w:sdtPr>
        <w:sdtContent>
          <w:r w:rsidR="00620B90">
            <w:rPr>
              <w:sz w:val="28"/>
              <w:szCs w:val="28"/>
              <w:rtl/>
              <w:lang w:bidi="ar-SY"/>
            </w:rPr>
            <w:fldChar w:fldCharType="begin"/>
          </w:r>
          <w:r w:rsidR="00620B90">
            <w:rPr>
              <w:sz w:val="28"/>
              <w:szCs w:val="28"/>
              <w:lang w:bidi="ar-SY"/>
            </w:rPr>
            <w:instrText xml:space="preserve"> CITATION Jas17 \l 1033 </w:instrText>
          </w:r>
          <w:r w:rsidR="00620B90">
            <w:rPr>
              <w:sz w:val="28"/>
              <w:szCs w:val="28"/>
              <w:rtl/>
              <w:lang w:bidi="ar-SY"/>
            </w:rPr>
            <w:fldChar w:fldCharType="separate"/>
          </w:r>
          <w:r w:rsidR="00620B90" w:rsidRPr="00421933">
            <w:rPr>
              <w:sz w:val="28"/>
              <w:szCs w:val="28"/>
              <w:lang w:bidi="ar-SY"/>
            </w:rPr>
            <w:t>(Jason, Cho and Hofmann 2017)</w:t>
          </w:r>
          <w:r w:rsidR="00620B90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620B90">
        <w:rPr>
          <w:rFonts w:hint="cs"/>
          <w:sz w:val="28"/>
          <w:szCs w:val="28"/>
          <w:rtl/>
          <w:lang w:bidi="ar-SY"/>
        </w:rPr>
        <w:t xml:space="preserve"> على مستوى الكلمة أو أجزائها بل يعامل الجملة كسلسلة من المحارف وبدون أية معالجة مسبقة للكلمة. </w:t>
      </w:r>
    </w:p>
    <w:p w14:paraId="51E3FBCC" w14:textId="533162B2" w:rsidR="00620B90" w:rsidRDefault="00620B90" w:rsidP="00620B9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ويتم ذللك بالاعتماد على شبكات </w:t>
      </w:r>
      <w:r>
        <w:rPr>
          <w:sz w:val="28"/>
          <w:szCs w:val="28"/>
          <w:lang w:bidi="ar-SY"/>
        </w:rPr>
        <w:t xml:space="preserve">Convolution Neural Network </w:t>
      </w:r>
      <w:r>
        <w:rPr>
          <w:rFonts w:hint="cs"/>
          <w:sz w:val="28"/>
          <w:szCs w:val="28"/>
          <w:rtl/>
          <w:lang w:bidi="ar-SY"/>
        </w:rPr>
        <w:t xml:space="preserve"> مع </w:t>
      </w:r>
      <w:r>
        <w:rPr>
          <w:sz w:val="28"/>
          <w:szCs w:val="28"/>
          <w:lang w:bidi="ar-SY"/>
        </w:rPr>
        <w:t xml:space="preserve">Max pooling </w:t>
      </w:r>
      <w:r>
        <w:rPr>
          <w:rFonts w:hint="cs"/>
          <w:sz w:val="28"/>
          <w:szCs w:val="28"/>
          <w:rtl/>
          <w:lang w:bidi="ar-SY"/>
        </w:rPr>
        <w:t xml:space="preserve"> في طرف الـ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>، وذلك لتقليل طول ترميز جملة الدخل إلى طول معقول، مما يؤدي إلى تدريب سريع نسبياُ مقارنة مع النماذج التي تعمل على مستوى الكلمة وأجزائها.</w:t>
      </w:r>
    </w:p>
    <w:p w14:paraId="323FA42A" w14:textId="4464E747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الهدف من هذا الاقتراح هو حل مشكلة الكلمات المجهولة والكلمات النادرة و خاصة باللغات الغنية باللواحق، يمكن استخدام هذه النموج في الترجمة من عدة لغات إلى لغة هدف واحدة.</w:t>
      </w:r>
    </w:p>
    <w:p w14:paraId="4E89BE0B" w14:textId="1B53EA0C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هدف آخر لهذا الطريقة هو التخلص من مشكلة معالجة الكلمة وخاصة باللغات الغنية باللواحق والتي يمكن أن تصب</w:t>
      </w:r>
      <w:r w:rsidR="00FC042B">
        <w:rPr>
          <w:rFonts w:hint="cs"/>
          <w:sz w:val="28"/>
          <w:szCs w:val="28"/>
          <w:rtl/>
          <w:lang w:bidi="ar-SY"/>
        </w:rPr>
        <w:t>ح</w:t>
      </w:r>
      <w:r>
        <w:rPr>
          <w:rFonts w:hint="cs"/>
          <w:sz w:val="28"/>
          <w:szCs w:val="28"/>
          <w:rtl/>
          <w:lang w:bidi="ar-SY"/>
        </w:rPr>
        <w:t xml:space="preserve"> مشكلة في بعض الأحيان.</w:t>
      </w:r>
    </w:p>
    <w:p w14:paraId="154C7D39" w14:textId="77777777" w:rsidR="00620B90" w:rsidRPr="00421933" w:rsidRDefault="00620B90" w:rsidP="00620B90">
      <w:pPr>
        <w:pStyle w:val="3"/>
        <w:rPr>
          <w:sz w:val="28"/>
          <w:szCs w:val="28"/>
          <w:rtl/>
          <w:lang w:bidi="ar-SY"/>
        </w:rPr>
      </w:pPr>
      <w:r w:rsidRPr="00421933">
        <w:rPr>
          <w:rFonts w:hint="cs"/>
          <w:sz w:val="28"/>
          <w:szCs w:val="28"/>
          <w:rtl/>
          <w:lang w:bidi="ar-SY"/>
        </w:rPr>
        <w:t xml:space="preserve">بنية النموذج </w:t>
      </w:r>
    </w:p>
    <w:p w14:paraId="326CA34A" w14:textId="6A973443" w:rsidR="00620B90" w:rsidRDefault="00620B90" w:rsidP="003B716B">
      <w:pPr>
        <w:rPr>
          <w:sz w:val="28"/>
          <w:szCs w:val="28"/>
          <w:rtl/>
          <w:lang w:bidi="ar-SY"/>
        </w:rPr>
      </w:pPr>
      <w:r w:rsidRPr="00421933">
        <w:rPr>
          <w:rFonts w:hint="cs"/>
          <w:b/>
          <w:bCs/>
          <w:sz w:val="28"/>
          <w:szCs w:val="28"/>
          <w:u w:val="single"/>
          <w:rtl/>
          <w:lang w:bidi="ar-SY"/>
        </w:rPr>
        <w:t>الـ</w:t>
      </w:r>
      <w:r>
        <w:rPr>
          <w:b/>
          <w:bCs/>
          <w:sz w:val="28"/>
          <w:szCs w:val="28"/>
          <w:u w:val="single"/>
          <w:lang w:bidi="ar-SY"/>
        </w:rPr>
        <w:t>:</w:t>
      </w:r>
      <w:r w:rsidRPr="00421933">
        <w:rPr>
          <w:b/>
          <w:bCs/>
          <w:sz w:val="28"/>
          <w:szCs w:val="28"/>
          <w:u w:val="single"/>
          <w:lang w:bidi="ar-SY"/>
        </w:rPr>
        <w:t>encoder</w:t>
      </w:r>
      <w:r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تم مقابلة سلسلة أ</w:t>
      </w:r>
      <w:r w:rsidR="00FC042B">
        <w:rPr>
          <w:rFonts w:hint="cs"/>
          <w:sz w:val="28"/>
          <w:szCs w:val="28"/>
          <w:rtl/>
          <w:lang w:bidi="ar-SY"/>
        </w:rPr>
        <w:t>ح</w:t>
      </w:r>
      <w:r>
        <w:rPr>
          <w:rFonts w:hint="cs"/>
          <w:sz w:val="28"/>
          <w:szCs w:val="28"/>
          <w:rtl/>
          <w:lang w:bidi="ar-SY"/>
        </w:rPr>
        <w:t xml:space="preserve">رف الدخل </w:t>
      </w:r>
      <m:oMath>
        <m:r>
          <w:rPr>
            <w:rFonts w:ascii="Cambria Math" w:hAnsi="Cambria Math"/>
            <w:sz w:val="28"/>
            <w:szCs w:val="28"/>
            <w:lang w:bidi="ar-SY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bidi="ar-SY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bidi="ar-SY"/>
          </w:rPr>
          <m:t>)</m:t>
        </m:r>
      </m:oMath>
      <w:r>
        <w:rPr>
          <w:rFonts w:hint="cs"/>
          <w:sz w:val="28"/>
          <w:szCs w:val="28"/>
          <w:rtl/>
          <w:lang w:bidi="ar-SY"/>
        </w:rPr>
        <w:t xml:space="preserve"> إلى سلسلة من </w:t>
      </w:r>
      <w:r>
        <w:rPr>
          <w:sz w:val="28"/>
          <w:szCs w:val="28"/>
          <w:lang w:bidi="ar-SY"/>
        </w:rPr>
        <w:t>char</w:t>
      </w:r>
      <w:r w:rsidR="00FC042B">
        <w:rPr>
          <w:sz w:val="28"/>
          <w:szCs w:val="28"/>
          <w:lang w:bidi="ar-SY"/>
        </w:rPr>
        <w:t>a</w:t>
      </w:r>
      <w:r>
        <w:rPr>
          <w:sz w:val="28"/>
          <w:szCs w:val="28"/>
          <w:lang w:bidi="ar-SY"/>
        </w:rPr>
        <w:t xml:space="preserve">cter embbeding </w:t>
      </w:r>
      <w:r>
        <w:rPr>
          <w:rFonts w:hint="cs"/>
          <w:sz w:val="28"/>
          <w:szCs w:val="28"/>
          <w:rtl/>
          <w:lang w:bidi="ar-SY"/>
        </w:rPr>
        <w:t xml:space="preserve"> أبعادها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c</m:t>
            </m:r>
          </m:sub>
        </m:sSub>
      </m:oMath>
      <w:r>
        <w:rPr>
          <w:rFonts w:eastAsiaTheme="minorEastAsia" w:hint="cs"/>
          <w:sz w:val="28"/>
          <w:szCs w:val="28"/>
          <w:rtl/>
          <w:lang w:bidi="ar-SY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,…,C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lang w:bidi="ar-SY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x</m:t>
                </m:r>
              </m:sub>
            </m:sSub>
          </m:sup>
        </m:sSup>
      </m:oMath>
    </w:p>
    <w:p w14:paraId="0CC10E79" w14:textId="4E7807F4" w:rsidR="00620B90" w:rsidRPr="005F25E2" w:rsidRDefault="00FC042B" w:rsidP="003B716B">
      <w:pPr>
        <w:rPr>
          <w:sz w:val="28"/>
          <w:szCs w:val="28"/>
          <w:highlight w:val="yellow"/>
          <w:rtl/>
          <w:lang w:bidi="ar-SY"/>
        </w:rPr>
      </w:pPr>
      <w:commentRangeStart w:id="42"/>
      <w:commentRangeStart w:id="43"/>
      <w:r w:rsidRPr="005F25E2">
        <w:rPr>
          <w:rFonts w:hint="cs"/>
          <w:sz w:val="28"/>
          <w:szCs w:val="28"/>
          <w:highlight w:val="yellow"/>
          <w:rtl/>
          <w:lang w:bidi="ar-SY"/>
        </w:rPr>
        <w:t>تم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استخدام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طبقات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sz w:val="28"/>
          <w:szCs w:val="28"/>
          <w:highlight w:val="yellow"/>
          <w:lang w:bidi="ar-SY"/>
        </w:rPr>
        <w:t xml:space="preserve">convolution 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لتقليل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طول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جملة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الدخل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واكتشاف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العلاقات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المحلية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كما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بينه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highlight w:val="yellow"/>
            <w:rtl/>
            <w:lang w:bidi="ar-SY"/>
          </w:rPr>
          <w:id w:val="-1177815322"/>
          <w:citation/>
        </w:sdtPr>
        <w:sdtContent>
          <w:r w:rsidR="00620B90" w:rsidRPr="005F25E2">
            <w:rPr>
              <w:sz w:val="28"/>
              <w:szCs w:val="28"/>
              <w:highlight w:val="yellow"/>
              <w:rtl/>
              <w:lang w:bidi="ar-SY"/>
            </w:rPr>
            <w:fldChar w:fldCharType="begin"/>
          </w:r>
          <w:r w:rsidR="00620B90" w:rsidRPr="005F25E2">
            <w:rPr>
              <w:sz w:val="28"/>
              <w:szCs w:val="28"/>
              <w:highlight w:val="yellow"/>
              <w:lang w:bidi="ar-SY"/>
            </w:rPr>
            <w:instrText xml:space="preserve">CITATION Yoo \l 1033 </w:instrText>
          </w:r>
          <w:r w:rsidR="00620B90" w:rsidRPr="005F25E2">
            <w:rPr>
              <w:sz w:val="28"/>
              <w:szCs w:val="28"/>
              <w:highlight w:val="yellow"/>
              <w:rtl/>
              <w:lang w:bidi="ar-SY"/>
            </w:rPr>
            <w:fldChar w:fldCharType="separate"/>
          </w:r>
          <w:r w:rsidR="00620B90" w:rsidRPr="005F25E2">
            <w:rPr>
              <w:sz w:val="28"/>
              <w:szCs w:val="28"/>
              <w:highlight w:val="yellow"/>
              <w:lang w:bidi="ar-SY"/>
            </w:rPr>
            <w:t>(Kim, et al. 2015)</w:t>
          </w:r>
          <w:r w:rsidR="00620B90" w:rsidRPr="005F25E2">
            <w:rPr>
              <w:sz w:val="28"/>
              <w:szCs w:val="28"/>
              <w:highlight w:val="yellow"/>
              <w:rtl/>
              <w:lang w:bidi="ar-SY"/>
            </w:rPr>
            <w:fldChar w:fldCharType="end"/>
          </w:r>
        </w:sdtContent>
      </w:sdt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C86B53" w:rsidRPr="005F25E2">
        <w:rPr>
          <w:rFonts w:hint="cs"/>
          <w:sz w:val="28"/>
          <w:szCs w:val="28"/>
          <w:highlight w:val="yellow"/>
          <w:rtl/>
          <w:lang w:bidi="ar-SY"/>
        </w:rPr>
        <w:t>،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من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ب</w:t>
      </w:r>
      <w:r w:rsidR="00C86B53" w:rsidRPr="005F25E2">
        <w:rPr>
          <w:rFonts w:hint="cs"/>
          <w:sz w:val="28"/>
          <w:szCs w:val="28"/>
          <w:highlight w:val="yellow"/>
          <w:rtl/>
          <w:lang w:bidi="ar-SY"/>
        </w:rPr>
        <w:t>ع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دها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استخدام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طبقة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من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خلايا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sz w:val="28"/>
          <w:szCs w:val="28"/>
          <w:highlight w:val="yellow"/>
          <w:lang w:bidi="ar-SY"/>
        </w:rPr>
        <w:t>GRU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ثنائية</w:t>
      </w:r>
      <w:r w:rsidR="00620B90"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="00620B90" w:rsidRPr="005F25E2">
        <w:rPr>
          <w:rFonts w:hint="cs"/>
          <w:sz w:val="28"/>
          <w:szCs w:val="28"/>
          <w:highlight w:val="yellow"/>
          <w:rtl/>
          <w:lang w:bidi="ar-SY"/>
        </w:rPr>
        <w:t>الاتجاه</w:t>
      </w:r>
      <w:r w:rsidR="00620B90" w:rsidRPr="005F25E2">
        <w:rPr>
          <w:sz w:val="28"/>
          <w:szCs w:val="28"/>
          <w:highlight w:val="yellow"/>
          <w:rtl/>
          <w:lang w:bidi="ar-SY"/>
        </w:rPr>
        <w:t>.</w:t>
      </w:r>
    </w:p>
    <w:p w14:paraId="65550176" w14:textId="1C471A95" w:rsidR="00620B90" w:rsidRDefault="00620B90" w:rsidP="00620B90">
      <w:pPr>
        <w:rPr>
          <w:sz w:val="28"/>
          <w:szCs w:val="28"/>
          <w:rtl/>
          <w:lang w:bidi="ar-SY"/>
        </w:rPr>
      </w:pPr>
      <w:r w:rsidRPr="005F25E2">
        <w:rPr>
          <w:rFonts w:hint="cs"/>
          <w:sz w:val="28"/>
          <w:szCs w:val="28"/>
          <w:highlight w:val="yellow"/>
          <w:rtl/>
          <w:lang w:bidi="ar-SY"/>
        </w:rPr>
        <w:t>طبقة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rFonts w:hint="cs"/>
          <w:sz w:val="28"/>
          <w:szCs w:val="28"/>
          <w:highlight w:val="yellow"/>
          <w:rtl/>
          <w:lang w:bidi="ar-SY"/>
        </w:rPr>
        <w:t>من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sz w:val="28"/>
          <w:szCs w:val="28"/>
          <w:highlight w:val="yellow"/>
          <w:lang w:bidi="ar-SY"/>
        </w:rPr>
        <w:t xml:space="preserve">Highway network </w:t>
      </w:r>
      <w:r w:rsidRPr="005F25E2">
        <w:rPr>
          <w:sz w:val="28"/>
          <w:szCs w:val="28"/>
          <w:highlight w:val="yellow"/>
          <w:rtl/>
          <w:lang w:bidi="ar-SY"/>
        </w:rPr>
        <w:t xml:space="preserve">  </w:t>
      </w:r>
      <w:sdt>
        <w:sdtPr>
          <w:rPr>
            <w:rFonts w:hint="cs"/>
            <w:sz w:val="28"/>
            <w:szCs w:val="28"/>
            <w:highlight w:val="yellow"/>
            <w:rtl/>
            <w:lang w:bidi="ar-SY"/>
          </w:rPr>
          <w:id w:val="1098218456"/>
          <w:citation/>
        </w:sdtPr>
        <w:sdtContent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begin"/>
          </w:r>
          <w:r w:rsidRPr="005F25E2">
            <w:rPr>
              <w:sz w:val="28"/>
              <w:szCs w:val="28"/>
              <w:highlight w:val="yellow"/>
              <w:lang w:bidi="ar-SY"/>
            </w:rPr>
            <w:instrText xml:space="preserve"> CITATION Sri15 \l 1033 </w:instrText>
          </w:r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separate"/>
          </w:r>
          <w:r w:rsidRPr="005F25E2">
            <w:rPr>
              <w:sz w:val="28"/>
              <w:szCs w:val="28"/>
              <w:highlight w:val="yellow"/>
              <w:lang w:bidi="ar-SY"/>
            </w:rPr>
            <w:t>(Srivastava, Greff and Schmidhuber 2015)</w:t>
          </w:r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end"/>
          </w:r>
        </w:sdtContent>
      </w:sdt>
      <w:r w:rsidRPr="005F25E2">
        <w:rPr>
          <w:rFonts w:hint="cs"/>
          <w:sz w:val="28"/>
          <w:szCs w:val="28"/>
          <w:highlight w:val="yellow"/>
          <w:rtl/>
          <w:lang w:bidi="ar-SY"/>
        </w:rPr>
        <w:t>لتحسين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rFonts w:hint="cs"/>
          <w:sz w:val="28"/>
          <w:szCs w:val="28"/>
          <w:highlight w:val="yellow"/>
          <w:rtl/>
          <w:lang w:bidi="ar-SY"/>
        </w:rPr>
        <w:t>نوعية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sz w:val="28"/>
          <w:szCs w:val="28"/>
          <w:highlight w:val="yellow"/>
          <w:lang w:bidi="ar-SY"/>
        </w:rPr>
        <w:t xml:space="preserve">charchter level language model 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rFonts w:hint="cs"/>
          <w:sz w:val="28"/>
          <w:szCs w:val="28"/>
          <w:highlight w:val="yellow"/>
          <w:rtl/>
          <w:lang w:bidi="ar-SY"/>
        </w:rPr>
        <w:t>كما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r w:rsidRPr="005F25E2">
        <w:rPr>
          <w:rFonts w:hint="cs"/>
          <w:sz w:val="28"/>
          <w:szCs w:val="28"/>
          <w:highlight w:val="yellow"/>
          <w:rtl/>
          <w:lang w:bidi="ar-SY"/>
        </w:rPr>
        <w:t>بينه</w:t>
      </w:r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highlight w:val="yellow"/>
            <w:rtl/>
            <w:lang w:bidi="ar-SY"/>
          </w:rPr>
          <w:id w:val="878743613"/>
          <w:citation/>
        </w:sdtPr>
        <w:sdtContent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begin"/>
          </w:r>
          <w:r w:rsidRPr="005F25E2">
            <w:rPr>
              <w:sz w:val="28"/>
              <w:szCs w:val="28"/>
              <w:highlight w:val="yellow"/>
              <w:lang w:bidi="ar-SY"/>
            </w:rPr>
            <w:instrText xml:space="preserve"> CITATION Yoo \l 1033 </w:instrText>
          </w:r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separate"/>
          </w:r>
          <w:r w:rsidRPr="005F25E2">
            <w:rPr>
              <w:sz w:val="28"/>
              <w:szCs w:val="28"/>
              <w:highlight w:val="yellow"/>
              <w:lang w:bidi="ar-SY"/>
            </w:rPr>
            <w:t>(Kim, et al. 2015)</w:t>
          </w:r>
          <w:r w:rsidRPr="005F25E2">
            <w:rPr>
              <w:sz w:val="28"/>
              <w:szCs w:val="28"/>
              <w:highlight w:val="yellow"/>
              <w:rtl/>
              <w:lang w:bidi="ar-SY"/>
            </w:rPr>
            <w:fldChar w:fldCharType="end"/>
          </w:r>
        </w:sdtContent>
      </w:sdt>
      <w:r w:rsidRPr="005F25E2">
        <w:rPr>
          <w:sz w:val="28"/>
          <w:szCs w:val="28"/>
          <w:highlight w:val="yellow"/>
          <w:rtl/>
          <w:lang w:bidi="ar-SY"/>
        </w:rPr>
        <w:t xml:space="preserve"> </w:t>
      </w:r>
      <w:commentRangeEnd w:id="42"/>
      <w:r w:rsidR="00C86B53" w:rsidRPr="005F25E2">
        <w:rPr>
          <w:rStyle w:val="a5"/>
          <w:highlight w:val="yellow"/>
          <w:rtl/>
        </w:rPr>
        <w:commentReference w:id="42"/>
      </w:r>
      <w:commentRangeEnd w:id="43"/>
      <w:r w:rsidR="00E15A81">
        <w:rPr>
          <w:rStyle w:val="a5"/>
          <w:rtl/>
        </w:rPr>
        <w:commentReference w:id="43"/>
      </w:r>
    </w:p>
    <w:p w14:paraId="0925ECFA" w14:textId="77777777" w:rsidR="00620B90" w:rsidRDefault="00620B90" w:rsidP="00620B90">
      <w:pPr>
        <w:jc w:val="center"/>
        <w:rPr>
          <w:sz w:val="28"/>
          <w:szCs w:val="28"/>
          <w:rtl/>
          <w:lang w:bidi="ar-SY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7F84AD83" wp14:editId="20017F37">
            <wp:simplePos x="0" y="0"/>
            <wp:positionH relativeFrom="column">
              <wp:posOffset>-120650</wp:posOffset>
            </wp:positionH>
            <wp:positionV relativeFrom="paragraph">
              <wp:posOffset>-3810</wp:posOffset>
            </wp:positionV>
            <wp:extent cx="5393070" cy="2562225"/>
            <wp:effectExtent l="0" t="0" r="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7" t="29229" r="26138" b="30942"/>
                    <a:stretch/>
                  </pic:blipFill>
                  <pic:spPr bwMode="auto">
                    <a:xfrm>
                      <a:off x="0" y="0"/>
                      <a:ext cx="539307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ar-SY"/>
        </w:rPr>
        <w:t>بنية الـ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0F00F5E2" w14:textId="77777777" w:rsidR="00620B90" w:rsidRDefault="00620B90" w:rsidP="00620B90">
      <w:pPr>
        <w:rPr>
          <w:sz w:val="28"/>
          <w:szCs w:val="28"/>
          <w:rtl/>
          <w:lang w:bidi="ar-SY"/>
        </w:rPr>
      </w:pPr>
      <w:r w:rsidRPr="00421933">
        <w:rPr>
          <w:b/>
          <w:bCs/>
          <w:sz w:val="28"/>
          <w:szCs w:val="28"/>
          <w:lang w:bidi="ar-SY"/>
        </w:rPr>
        <w:t>Attension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  <w:r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 xml:space="preserve"> تم بناءه بطريقة مشابهة لنموذج </w:t>
      </w:r>
      <w:sdt>
        <w:sdtPr>
          <w:rPr>
            <w:rFonts w:hint="cs"/>
            <w:sz w:val="28"/>
            <w:szCs w:val="28"/>
            <w:rtl/>
            <w:lang w:bidi="ar-SY"/>
          </w:rPr>
          <w:id w:val="1395936388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CITATION Chu16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421933">
            <w:rPr>
              <w:sz w:val="28"/>
              <w:szCs w:val="28"/>
              <w:lang w:bidi="ar-SY"/>
            </w:rPr>
            <w:t>(Chung, Cho and Bengio 2016)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عبارة عن شبكة </w:t>
      </w:r>
      <w:r>
        <w:rPr>
          <w:sz w:val="28"/>
          <w:szCs w:val="28"/>
          <w:lang w:bidi="ar-SY"/>
        </w:rPr>
        <w:t xml:space="preserve">feed forward </w:t>
      </w:r>
      <w:r>
        <w:rPr>
          <w:rFonts w:hint="cs"/>
          <w:sz w:val="28"/>
          <w:szCs w:val="28"/>
          <w:rtl/>
          <w:lang w:bidi="ar-SY"/>
        </w:rPr>
        <w:t xml:space="preserve"> وحيدة الطبقة لحساب </w:t>
      </w:r>
      <w:r>
        <w:rPr>
          <w:sz w:val="28"/>
          <w:szCs w:val="28"/>
          <w:lang w:bidi="ar-SY"/>
        </w:rPr>
        <w:t xml:space="preserve">attension score </w:t>
      </w:r>
      <w:r>
        <w:rPr>
          <w:rFonts w:hint="cs"/>
          <w:sz w:val="28"/>
          <w:szCs w:val="28"/>
          <w:rtl/>
          <w:lang w:bidi="ar-SY"/>
        </w:rPr>
        <w:t xml:space="preserve"> لكل حرف في الخرج </w:t>
      </w:r>
    </w:p>
    <w:p w14:paraId="32E5A862" w14:textId="4BC98655" w:rsidR="00620B90" w:rsidRDefault="00620B90" w:rsidP="003B716B">
      <w:pPr>
        <w:rPr>
          <w:sz w:val="28"/>
          <w:szCs w:val="28"/>
          <w:rtl/>
          <w:lang w:bidi="ar-SY"/>
        </w:rPr>
      </w:pPr>
      <w:r w:rsidRPr="00421933">
        <w:rPr>
          <w:rFonts w:hint="cs"/>
          <w:b/>
          <w:bCs/>
          <w:sz w:val="28"/>
          <w:szCs w:val="28"/>
          <w:rtl/>
          <w:lang w:bidi="ar-SY"/>
        </w:rPr>
        <w:t>الـ</w:t>
      </w:r>
      <w:r w:rsidRPr="00421933">
        <w:rPr>
          <w:b/>
          <w:bCs/>
          <w:sz w:val="28"/>
          <w:szCs w:val="28"/>
          <w:lang w:bidi="ar-SY"/>
        </w:rPr>
        <w:t>decoder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  <w:r>
        <w:rPr>
          <w:b/>
          <w:bCs/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>عبار</w:t>
      </w:r>
      <w:r w:rsidR="00746327">
        <w:rPr>
          <w:rFonts w:hint="cs"/>
          <w:sz w:val="28"/>
          <w:szCs w:val="28"/>
          <w:rtl/>
          <w:lang w:bidi="ar-SY"/>
        </w:rPr>
        <w:t>ة</w:t>
      </w:r>
      <w:r>
        <w:rPr>
          <w:rFonts w:hint="cs"/>
          <w:sz w:val="28"/>
          <w:szCs w:val="28"/>
          <w:rtl/>
          <w:lang w:bidi="ar-SY"/>
        </w:rPr>
        <w:t xml:space="preserve"> عن طبقتين </w:t>
      </w:r>
      <w:r>
        <w:rPr>
          <w:sz w:val="28"/>
          <w:szCs w:val="28"/>
          <w:lang w:bidi="ar-SY"/>
        </w:rPr>
        <w:t xml:space="preserve">character-level decoder </w:t>
      </w:r>
      <w:r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1627038325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CITATION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Chu16 \l 10241</w:instrText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421933">
            <w:rPr>
              <w:rFonts w:hint="cs"/>
              <w:sz w:val="28"/>
              <w:szCs w:val="28"/>
              <w:rtl/>
              <w:lang w:bidi="ar-SY"/>
            </w:rPr>
            <w:t>(</w:t>
          </w:r>
          <w:r w:rsidRPr="00421933">
            <w:rPr>
              <w:rFonts w:hint="cs"/>
              <w:sz w:val="28"/>
              <w:szCs w:val="28"/>
              <w:lang w:bidi="ar-SY"/>
            </w:rPr>
            <w:t>Chung</w:t>
          </w:r>
          <w:r w:rsidRPr="00421933">
            <w:rPr>
              <w:rFonts w:hint="cs"/>
              <w:sz w:val="28"/>
              <w:szCs w:val="28"/>
              <w:rtl/>
              <w:lang w:bidi="ar-SY"/>
            </w:rPr>
            <w:t xml:space="preserve">، </w:t>
          </w:r>
          <w:r w:rsidRPr="00421933">
            <w:rPr>
              <w:rFonts w:hint="cs"/>
              <w:sz w:val="28"/>
              <w:szCs w:val="28"/>
              <w:lang w:bidi="ar-SY"/>
            </w:rPr>
            <w:t>Cho</w:t>
          </w:r>
          <w:r w:rsidRPr="00421933">
            <w:rPr>
              <w:rFonts w:hint="cs"/>
              <w:sz w:val="28"/>
              <w:szCs w:val="28"/>
              <w:rtl/>
              <w:lang w:bidi="ar-SY"/>
            </w:rPr>
            <w:t xml:space="preserve"> و </w:t>
          </w:r>
          <w:r w:rsidRPr="00421933">
            <w:rPr>
              <w:rFonts w:hint="cs"/>
              <w:sz w:val="28"/>
              <w:szCs w:val="28"/>
              <w:lang w:bidi="ar-SY"/>
            </w:rPr>
            <w:t>Bengio 2016</w:t>
          </w:r>
          <w:r w:rsidRPr="00421933">
            <w:rPr>
              <w:rFonts w:hint="cs"/>
              <w:sz w:val="28"/>
              <w:szCs w:val="28"/>
              <w:rtl/>
              <w:lang w:bidi="ar-SY"/>
            </w:rPr>
            <w:t>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مع الأخذ بالاعتبار </w:t>
      </w:r>
      <w:r>
        <w:rPr>
          <w:sz w:val="28"/>
          <w:szCs w:val="28"/>
          <w:lang w:bidi="ar-SY"/>
        </w:rPr>
        <w:t xml:space="preserve">context vector </w:t>
      </w:r>
      <w:r>
        <w:rPr>
          <w:rFonts w:hint="cs"/>
          <w:sz w:val="28"/>
          <w:szCs w:val="28"/>
          <w:rtl/>
          <w:lang w:bidi="ar-SY"/>
        </w:rPr>
        <w:t xml:space="preserve"> من </w:t>
      </w:r>
      <w:r>
        <w:rPr>
          <w:sz w:val="28"/>
          <w:szCs w:val="28"/>
          <w:lang w:bidi="ar-SY"/>
        </w:rPr>
        <w:t xml:space="preserve">Attension Mechanism </w:t>
      </w:r>
      <w:r>
        <w:rPr>
          <w:rFonts w:hint="cs"/>
          <w:sz w:val="28"/>
          <w:szCs w:val="28"/>
          <w:rtl/>
          <w:lang w:bidi="ar-SY"/>
        </w:rPr>
        <w:t>.</w:t>
      </w:r>
    </w:p>
    <w:p w14:paraId="2F7983CE" w14:textId="77777777" w:rsidR="00620B90" w:rsidRDefault="00620B90" w:rsidP="00620B90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التقييم </w:t>
      </w:r>
    </w:p>
    <w:p w14:paraId="63C24542" w14:textId="542E1BCF" w:rsidR="00620B90" w:rsidRDefault="00620B90" w:rsidP="00620B9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هذا الخوارزمية لبناء نموذج </w:t>
      </w:r>
      <w:r w:rsidR="00F6524A">
        <w:rPr>
          <w:rFonts w:hint="cs"/>
          <w:sz w:val="28"/>
          <w:szCs w:val="28"/>
          <w:rtl/>
          <w:lang w:bidi="ar-SY"/>
        </w:rPr>
        <w:t xml:space="preserve">واحد </w:t>
      </w:r>
      <w:r>
        <w:rPr>
          <w:rFonts w:hint="cs"/>
          <w:sz w:val="28"/>
          <w:szCs w:val="28"/>
          <w:rtl/>
          <w:lang w:bidi="ar-SY"/>
        </w:rPr>
        <w:t>للترجمة من عدة  لغات (الألمانية، التشيكية، الفلندية، الروسية) إلى اللغة الإنكليزية.</w:t>
      </w:r>
    </w:p>
    <w:p w14:paraId="2EE7E37F" w14:textId="7223E771" w:rsidR="00620B90" w:rsidRDefault="00620B90" w:rsidP="00620B9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 تم بناء أربعة نماذج للترجمة من كل لغة إلى الإنكليزية، وللمقارنة تم بناء </w:t>
      </w:r>
      <w:r w:rsidR="00F6524A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ماذج للترجمة من كل لغة إلى الإنكليزية على مستوى مقاطع الكلمة </w:t>
      </w:r>
      <w:r>
        <w:rPr>
          <w:sz w:val="28"/>
          <w:szCs w:val="28"/>
          <w:lang w:bidi="ar-SY"/>
        </w:rPr>
        <w:t>bpe2bpe</w:t>
      </w:r>
      <w:r>
        <w:rPr>
          <w:rFonts w:hint="cs"/>
          <w:sz w:val="28"/>
          <w:szCs w:val="28"/>
          <w:rtl/>
          <w:lang w:bidi="ar-SY"/>
        </w:rPr>
        <w:t>.</w:t>
      </w:r>
    </w:p>
    <w:p w14:paraId="110F55E8" w14:textId="4E48E7DB" w:rsidR="00E95B23" w:rsidRDefault="00620B90" w:rsidP="00620B9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وكانت نتائج التقي</w:t>
      </w:r>
      <w:r w:rsidR="00F6524A">
        <w:rPr>
          <w:rFonts w:hint="cs"/>
          <w:sz w:val="28"/>
          <w:szCs w:val="28"/>
          <w:rtl/>
          <w:lang w:bidi="ar-SY"/>
        </w:rPr>
        <w:t>ي</w:t>
      </w:r>
      <w:r>
        <w:rPr>
          <w:rFonts w:hint="cs"/>
          <w:sz w:val="28"/>
          <w:szCs w:val="28"/>
          <w:rtl/>
          <w:lang w:bidi="ar-SY"/>
        </w:rPr>
        <w:t xml:space="preserve">م بحسب معيار </w:t>
      </w:r>
      <w:r>
        <w:rPr>
          <w:sz w:val="28"/>
          <w:szCs w:val="28"/>
          <w:lang w:bidi="ar-SY"/>
        </w:rPr>
        <w:t xml:space="preserve">BLEU </w:t>
      </w:r>
      <w:r>
        <w:rPr>
          <w:rFonts w:hint="cs"/>
          <w:sz w:val="28"/>
          <w:szCs w:val="28"/>
          <w:rtl/>
          <w:lang w:bidi="ar-SY"/>
        </w:rPr>
        <w:t xml:space="preserve"> موضحة بالشكل بالجدول التالي</w:t>
      </w:r>
      <w:r w:rsidR="00F6524A">
        <w:rPr>
          <w:rFonts w:hint="cs"/>
          <w:sz w:val="28"/>
          <w:szCs w:val="28"/>
          <w:rtl/>
          <w:lang w:bidi="ar-SY"/>
        </w:rPr>
        <w:t>:</w:t>
      </w:r>
    </w:p>
    <w:p w14:paraId="2BFCF8DB" w14:textId="6A17D519" w:rsidR="00620B90" w:rsidRDefault="00E95B23" w:rsidP="00E95B23">
      <w:pPr>
        <w:bidi w:val="0"/>
        <w:rPr>
          <w:sz w:val="28"/>
          <w:szCs w:val="28"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0B90" w14:paraId="0A2D1255" w14:textId="77777777" w:rsidTr="00F57452">
        <w:tc>
          <w:tcPr>
            <w:tcW w:w="1659" w:type="dxa"/>
            <w:vAlign w:val="center"/>
          </w:tcPr>
          <w:p w14:paraId="145F65CC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lastRenderedPageBreak/>
              <w:t>Test2</w:t>
            </w:r>
          </w:p>
        </w:tc>
        <w:tc>
          <w:tcPr>
            <w:tcW w:w="1659" w:type="dxa"/>
            <w:vAlign w:val="center"/>
          </w:tcPr>
          <w:p w14:paraId="2AD105A6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Test1</w:t>
            </w:r>
          </w:p>
        </w:tc>
        <w:tc>
          <w:tcPr>
            <w:tcW w:w="1659" w:type="dxa"/>
            <w:vAlign w:val="center"/>
          </w:tcPr>
          <w:p w14:paraId="2FD2702C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DEV</w:t>
            </w:r>
          </w:p>
        </w:tc>
        <w:tc>
          <w:tcPr>
            <w:tcW w:w="1659" w:type="dxa"/>
            <w:vAlign w:val="center"/>
          </w:tcPr>
          <w:p w14:paraId="37260AAC" w14:textId="77777777" w:rsidR="00620B90" w:rsidRDefault="00620B90" w:rsidP="00F57452">
            <w:pPr>
              <w:jc w:val="center"/>
              <w:rPr>
                <w:rFonts w:hint="cs"/>
                <w:sz w:val="28"/>
                <w:szCs w:val="28"/>
                <w:rtl/>
                <w:lang w:bidi="ar-SY"/>
              </w:rPr>
            </w:pPr>
          </w:p>
        </w:tc>
        <w:tc>
          <w:tcPr>
            <w:tcW w:w="1660" w:type="dxa"/>
            <w:vAlign w:val="center"/>
          </w:tcPr>
          <w:p w14:paraId="49743549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</w:tr>
      <w:tr w:rsidR="00620B90" w14:paraId="37625300" w14:textId="77777777" w:rsidTr="00F57452">
        <w:trPr>
          <w:trHeight w:val="135"/>
        </w:trPr>
        <w:tc>
          <w:tcPr>
            <w:tcW w:w="1659" w:type="dxa"/>
            <w:vAlign w:val="center"/>
          </w:tcPr>
          <w:p w14:paraId="7E24EE10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24.00</w:t>
            </w:r>
          </w:p>
        </w:tc>
        <w:tc>
          <w:tcPr>
            <w:tcW w:w="1659" w:type="dxa"/>
            <w:vAlign w:val="center"/>
          </w:tcPr>
          <w:p w14:paraId="69CDDBF0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197B7768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24.13</w:t>
            </w:r>
          </w:p>
        </w:tc>
        <w:tc>
          <w:tcPr>
            <w:tcW w:w="1659" w:type="dxa"/>
            <w:vAlign w:val="center"/>
          </w:tcPr>
          <w:p w14:paraId="30A095DE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bpe2bpe</w:t>
            </w:r>
          </w:p>
        </w:tc>
        <w:tc>
          <w:tcPr>
            <w:tcW w:w="1660" w:type="dxa"/>
            <w:vMerge w:val="restart"/>
            <w:vAlign w:val="center"/>
          </w:tcPr>
          <w:p w14:paraId="1BA22B42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DE-EN</w:t>
            </w:r>
          </w:p>
        </w:tc>
      </w:tr>
      <w:tr w:rsidR="00620B90" w14:paraId="48CE946C" w14:textId="77777777" w:rsidTr="00F57452">
        <w:trPr>
          <w:trHeight w:val="210"/>
        </w:trPr>
        <w:tc>
          <w:tcPr>
            <w:tcW w:w="1659" w:type="dxa"/>
            <w:vAlign w:val="center"/>
          </w:tcPr>
          <w:p w14:paraId="5217008A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25.83</w:t>
            </w:r>
          </w:p>
        </w:tc>
        <w:tc>
          <w:tcPr>
            <w:tcW w:w="1659" w:type="dxa"/>
            <w:vAlign w:val="center"/>
          </w:tcPr>
          <w:p w14:paraId="577C8A4B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25.77</w:t>
            </w:r>
          </w:p>
        </w:tc>
        <w:tc>
          <w:tcPr>
            <w:tcW w:w="1659" w:type="dxa"/>
            <w:vAlign w:val="center"/>
          </w:tcPr>
          <w:p w14:paraId="5FD2491E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26.30</w:t>
            </w:r>
          </w:p>
        </w:tc>
        <w:tc>
          <w:tcPr>
            <w:tcW w:w="1659" w:type="dxa"/>
            <w:vAlign w:val="center"/>
          </w:tcPr>
          <w:p w14:paraId="214BF6FE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Bi</w:t>
            </w:r>
          </w:p>
        </w:tc>
        <w:tc>
          <w:tcPr>
            <w:tcW w:w="1660" w:type="dxa"/>
            <w:vMerge/>
            <w:vAlign w:val="center"/>
          </w:tcPr>
          <w:p w14:paraId="7A4F21BF" w14:textId="77777777" w:rsidR="00620B90" w:rsidRPr="001B798F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</w:p>
        </w:tc>
      </w:tr>
      <w:tr w:rsidR="00620B90" w14:paraId="7EA4B80A" w14:textId="77777777" w:rsidTr="00F57452">
        <w:tc>
          <w:tcPr>
            <w:tcW w:w="1659" w:type="dxa"/>
            <w:vAlign w:val="center"/>
          </w:tcPr>
          <w:p w14:paraId="3820CCC6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25.79</w:t>
            </w:r>
          </w:p>
        </w:tc>
        <w:tc>
          <w:tcPr>
            <w:tcW w:w="1659" w:type="dxa"/>
            <w:vAlign w:val="center"/>
          </w:tcPr>
          <w:p w14:paraId="5D5CA417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25.13</w:t>
            </w:r>
          </w:p>
        </w:tc>
        <w:tc>
          <w:tcPr>
            <w:tcW w:w="1659" w:type="dxa"/>
            <w:vAlign w:val="center"/>
          </w:tcPr>
          <w:p w14:paraId="460FF03B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25.67</w:t>
            </w:r>
          </w:p>
        </w:tc>
        <w:tc>
          <w:tcPr>
            <w:tcW w:w="1659" w:type="dxa"/>
            <w:vAlign w:val="center"/>
          </w:tcPr>
          <w:p w14:paraId="6C7FD428" w14:textId="79550DC1" w:rsidR="00620B90" w:rsidRDefault="00915DA1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M</w:t>
            </w:r>
            <w:r w:rsidR="00620B90" w:rsidRPr="001B798F">
              <w:rPr>
                <w:sz w:val="28"/>
                <w:szCs w:val="28"/>
                <w:lang w:bidi="ar-SY"/>
              </w:rPr>
              <w:t>ulti</w:t>
            </w:r>
          </w:p>
        </w:tc>
        <w:tc>
          <w:tcPr>
            <w:tcW w:w="1660" w:type="dxa"/>
            <w:vMerge/>
            <w:vAlign w:val="center"/>
          </w:tcPr>
          <w:p w14:paraId="7EFB02BB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</w:tr>
      <w:tr w:rsidR="00620B90" w14:paraId="7E7B4541" w14:textId="77777777" w:rsidTr="00F57452">
        <w:trPr>
          <w:trHeight w:val="90"/>
        </w:trPr>
        <w:tc>
          <w:tcPr>
            <w:tcW w:w="1659" w:type="dxa"/>
            <w:vAlign w:val="center"/>
          </w:tcPr>
          <w:p w14:paraId="10355E6F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20.32</w:t>
            </w:r>
          </w:p>
        </w:tc>
        <w:tc>
          <w:tcPr>
            <w:tcW w:w="1659" w:type="dxa"/>
            <w:vAlign w:val="center"/>
          </w:tcPr>
          <w:p w14:paraId="6A74731B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1070C826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21.24</w:t>
            </w:r>
          </w:p>
        </w:tc>
        <w:tc>
          <w:tcPr>
            <w:tcW w:w="1659" w:type="dxa"/>
            <w:vAlign w:val="center"/>
          </w:tcPr>
          <w:p w14:paraId="51BB1E83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bpe2bpe</w:t>
            </w:r>
          </w:p>
        </w:tc>
        <w:tc>
          <w:tcPr>
            <w:tcW w:w="1660" w:type="dxa"/>
            <w:vMerge w:val="restart"/>
            <w:vAlign w:val="center"/>
          </w:tcPr>
          <w:p w14:paraId="128E7716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CS-EN</w:t>
            </w:r>
          </w:p>
        </w:tc>
      </w:tr>
      <w:tr w:rsidR="00620B90" w14:paraId="6EA302F1" w14:textId="77777777" w:rsidTr="00F57452">
        <w:trPr>
          <w:trHeight w:val="255"/>
        </w:trPr>
        <w:tc>
          <w:tcPr>
            <w:tcW w:w="1659" w:type="dxa"/>
            <w:vAlign w:val="center"/>
          </w:tcPr>
          <w:p w14:paraId="5A1CCCA4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22.46</w:t>
            </w:r>
          </w:p>
        </w:tc>
        <w:tc>
          <w:tcPr>
            <w:tcW w:w="1659" w:type="dxa"/>
            <w:vAlign w:val="center"/>
          </w:tcPr>
          <w:p w14:paraId="1DE39D80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24.08</w:t>
            </w:r>
          </w:p>
        </w:tc>
        <w:tc>
          <w:tcPr>
            <w:tcW w:w="1659" w:type="dxa"/>
            <w:vAlign w:val="center"/>
          </w:tcPr>
          <w:p w14:paraId="401DFCE2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23.38</w:t>
            </w:r>
          </w:p>
        </w:tc>
        <w:tc>
          <w:tcPr>
            <w:tcW w:w="1659" w:type="dxa"/>
            <w:vAlign w:val="center"/>
          </w:tcPr>
          <w:p w14:paraId="597B4B95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Bi</w:t>
            </w:r>
          </w:p>
        </w:tc>
        <w:tc>
          <w:tcPr>
            <w:tcW w:w="1660" w:type="dxa"/>
            <w:vMerge/>
            <w:vAlign w:val="center"/>
          </w:tcPr>
          <w:p w14:paraId="6A0F7907" w14:textId="77777777" w:rsidR="00620B90" w:rsidRPr="001B798F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</w:p>
        </w:tc>
      </w:tr>
      <w:tr w:rsidR="00620B90" w14:paraId="3787AF12" w14:textId="77777777" w:rsidTr="00F57452">
        <w:tc>
          <w:tcPr>
            <w:tcW w:w="1659" w:type="dxa"/>
            <w:vAlign w:val="center"/>
          </w:tcPr>
          <w:p w14:paraId="7EB4CBFC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23.24</w:t>
            </w:r>
          </w:p>
        </w:tc>
        <w:tc>
          <w:tcPr>
            <w:tcW w:w="1659" w:type="dxa"/>
            <w:vAlign w:val="center"/>
          </w:tcPr>
          <w:p w14:paraId="79028D3C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25.01</w:t>
            </w:r>
          </w:p>
        </w:tc>
        <w:tc>
          <w:tcPr>
            <w:tcW w:w="1659" w:type="dxa"/>
            <w:vAlign w:val="center"/>
          </w:tcPr>
          <w:p w14:paraId="71F13F63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24.09</w:t>
            </w:r>
          </w:p>
        </w:tc>
        <w:tc>
          <w:tcPr>
            <w:tcW w:w="1659" w:type="dxa"/>
            <w:vAlign w:val="center"/>
          </w:tcPr>
          <w:p w14:paraId="4F19BE43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multi</w:t>
            </w:r>
          </w:p>
        </w:tc>
        <w:tc>
          <w:tcPr>
            <w:tcW w:w="1660" w:type="dxa"/>
            <w:vMerge/>
            <w:vAlign w:val="center"/>
          </w:tcPr>
          <w:p w14:paraId="29A4EF93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</w:tr>
      <w:tr w:rsidR="00620B90" w14:paraId="3A2437A5" w14:textId="77777777" w:rsidTr="00F57452">
        <w:trPr>
          <w:trHeight w:val="105"/>
        </w:trPr>
        <w:tc>
          <w:tcPr>
            <w:tcW w:w="1659" w:type="dxa"/>
            <w:vAlign w:val="center"/>
          </w:tcPr>
          <w:p w14:paraId="6B54291E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12.24</w:t>
            </w:r>
          </w:p>
        </w:tc>
        <w:tc>
          <w:tcPr>
            <w:tcW w:w="1659" w:type="dxa"/>
            <w:vAlign w:val="center"/>
          </w:tcPr>
          <w:p w14:paraId="16BA4D1A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042C92D3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13.15</w:t>
            </w:r>
          </w:p>
        </w:tc>
        <w:tc>
          <w:tcPr>
            <w:tcW w:w="1659" w:type="dxa"/>
            <w:vAlign w:val="center"/>
          </w:tcPr>
          <w:p w14:paraId="3D095ADB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bpe2bpe</w:t>
            </w:r>
          </w:p>
        </w:tc>
        <w:tc>
          <w:tcPr>
            <w:tcW w:w="1660" w:type="dxa"/>
            <w:vMerge w:val="restart"/>
            <w:vAlign w:val="center"/>
          </w:tcPr>
          <w:p w14:paraId="2AEF51DC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FI-EN</w:t>
            </w:r>
          </w:p>
        </w:tc>
      </w:tr>
      <w:tr w:rsidR="00620B90" w14:paraId="0D409461" w14:textId="77777777" w:rsidTr="00F57452">
        <w:trPr>
          <w:trHeight w:val="225"/>
        </w:trPr>
        <w:tc>
          <w:tcPr>
            <w:tcW w:w="1659" w:type="dxa"/>
            <w:vAlign w:val="center"/>
          </w:tcPr>
          <w:p w14:paraId="1A777CCD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13.10</w:t>
            </w:r>
          </w:p>
        </w:tc>
        <w:tc>
          <w:tcPr>
            <w:tcW w:w="1659" w:type="dxa"/>
            <w:vAlign w:val="center"/>
          </w:tcPr>
          <w:p w14:paraId="74FB7F5D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6F520A25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14.18</w:t>
            </w:r>
          </w:p>
        </w:tc>
        <w:tc>
          <w:tcPr>
            <w:tcW w:w="1659" w:type="dxa"/>
            <w:vAlign w:val="center"/>
          </w:tcPr>
          <w:p w14:paraId="395C14EB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Bi</w:t>
            </w:r>
          </w:p>
        </w:tc>
        <w:tc>
          <w:tcPr>
            <w:tcW w:w="1660" w:type="dxa"/>
            <w:vMerge/>
            <w:vAlign w:val="center"/>
          </w:tcPr>
          <w:p w14:paraId="1C9B4F5E" w14:textId="77777777" w:rsidR="00620B90" w:rsidRPr="001B798F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</w:p>
        </w:tc>
      </w:tr>
      <w:tr w:rsidR="00620B90" w14:paraId="1FFA9AB1" w14:textId="77777777" w:rsidTr="00F57452">
        <w:tc>
          <w:tcPr>
            <w:tcW w:w="1659" w:type="dxa"/>
            <w:vAlign w:val="center"/>
          </w:tcPr>
          <w:p w14:paraId="01890ECE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15.74</w:t>
            </w:r>
          </w:p>
        </w:tc>
        <w:tc>
          <w:tcPr>
            <w:tcW w:w="1659" w:type="dxa"/>
            <w:vAlign w:val="center"/>
          </w:tcPr>
          <w:p w14:paraId="0209A5D8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472BFB01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15.96</w:t>
            </w:r>
          </w:p>
        </w:tc>
        <w:tc>
          <w:tcPr>
            <w:tcW w:w="1659" w:type="dxa"/>
            <w:vAlign w:val="center"/>
          </w:tcPr>
          <w:p w14:paraId="7D4928CA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multi</w:t>
            </w:r>
          </w:p>
        </w:tc>
        <w:tc>
          <w:tcPr>
            <w:tcW w:w="1660" w:type="dxa"/>
            <w:vMerge/>
            <w:vAlign w:val="center"/>
          </w:tcPr>
          <w:p w14:paraId="7AAED3A7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</w:tr>
      <w:tr w:rsidR="00620B90" w14:paraId="3BACEECB" w14:textId="77777777" w:rsidTr="00F57452">
        <w:trPr>
          <w:trHeight w:val="120"/>
        </w:trPr>
        <w:tc>
          <w:tcPr>
            <w:tcW w:w="1659" w:type="dxa"/>
            <w:vAlign w:val="center"/>
          </w:tcPr>
          <w:p w14:paraId="6C0D36DD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22.44</w:t>
            </w:r>
          </w:p>
        </w:tc>
        <w:tc>
          <w:tcPr>
            <w:tcW w:w="1659" w:type="dxa"/>
            <w:vAlign w:val="center"/>
          </w:tcPr>
          <w:p w14:paraId="51FEAFD3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1659" w:type="dxa"/>
            <w:vAlign w:val="center"/>
          </w:tcPr>
          <w:p w14:paraId="32AC0F17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21.04</w:t>
            </w:r>
          </w:p>
        </w:tc>
        <w:tc>
          <w:tcPr>
            <w:tcW w:w="1659" w:type="dxa"/>
            <w:vAlign w:val="center"/>
          </w:tcPr>
          <w:p w14:paraId="0DCBAC3E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bp</w:t>
            </w:r>
          </w:p>
        </w:tc>
        <w:tc>
          <w:tcPr>
            <w:tcW w:w="1660" w:type="dxa"/>
            <w:vMerge w:val="restart"/>
            <w:vAlign w:val="center"/>
          </w:tcPr>
          <w:p w14:paraId="599B738E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RU-EN</w:t>
            </w:r>
          </w:p>
        </w:tc>
      </w:tr>
      <w:tr w:rsidR="00620B90" w14:paraId="6BF22250" w14:textId="77777777" w:rsidTr="00F57452">
        <w:trPr>
          <w:trHeight w:val="225"/>
        </w:trPr>
        <w:tc>
          <w:tcPr>
            <w:tcW w:w="1659" w:type="dxa"/>
            <w:vAlign w:val="center"/>
          </w:tcPr>
          <w:p w14:paraId="7451C446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22.73</w:t>
            </w:r>
          </w:p>
        </w:tc>
        <w:tc>
          <w:tcPr>
            <w:tcW w:w="1659" w:type="dxa"/>
            <w:vAlign w:val="center"/>
          </w:tcPr>
          <w:p w14:paraId="7FE3AC29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26.80</w:t>
            </w:r>
          </w:p>
        </w:tc>
        <w:tc>
          <w:tcPr>
            <w:tcW w:w="1659" w:type="dxa"/>
            <w:vAlign w:val="center"/>
          </w:tcPr>
          <w:p w14:paraId="5C508F1D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21.75</w:t>
            </w:r>
          </w:p>
        </w:tc>
        <w:tc>
          <w:tcPr>
            <w:tcW w:w="1659" w:type="dxa"/>
            <w:vAlign w:val="center"/>
          </w:tcPr>
          <w:p w14:paraId="198F2CDF" w14:textId="77777777" w:rsidR="00620B90" w:rsidRDefault="00620B90" w:rsidP="00F5745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Bi</w:t>
            </w:r>
          </w:p>
        </w:tc>
        <w:tc>
          <w:tcPr>
            <w:tcW w:w="1660" w:type="dxa"/>
            <w:vMerge/>
          </w:tcPr>
          <w:p w14:paraId="24B9189E" w14:textId="77777777" w:rsidR="00620B90" w:rsidRPr="001B798F" w:rsidRDefault="00620B90" w:rsidP="00F57452">
            <w:pPr>
              <w:rPr>
                <w:sz w:val="28"/>
                <w:szCs w:val="28"/>
                <w:lang w:bidi="ar-SY"/>
              </w:rPr>
            </w:pPr>
          </w:p>
        </w:tc>
      </w:tr>
      <w:tr w:rsidR="00620B90" w14:paraId="6B440994" w14:textId="77777777" w:rsidTr="00F57452">
        <w:tc>
          <w:tcPr>
            <w:tcW w:w="1659" w:type="dxa"/>
            <w:vAlign w:val="center"/>
          </w:tcPr>
          <w:p w14:paraId="431B4AC0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23.33</w:t>
            </w:r>
          </w:p>
        </w:tc>
        <w:tc>
          <w:tcPr>
            <w:tcW w:w="1659" w:type="dxa"/>
            <w:vAlign w:val="center"/>
          </w:tcPr>
          <w:p w14:paraId="090F92FA" w14:textId="77777777" w:rsidR="00620B90" w:rsidRDefault="00620B90" w:rsidP="00F57452">
            <w:pPr>
              <w:bidi w:val="0"/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26.33</w:t>
            </w:r>
          </w:p>
        </w:tc>
        <w:tc>
          <w:tcPr>
            <w:tcW w:w="1659" w:type="dxa"/>
            <w:vAlign w:val="center"/>
          </w:tcPr>
          <w:p w14:paraId="35863186" w14:textId="77777777" w:rsidR="00620B90" w:rsidRPr="00421933" w:rsidRDefault="00620B90" w:rsidP="00F5745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421933">
              <w:rPr>
                <w:b/>
                <w:bCs/>
                <w:sz w:val="28"/>
                <w:szCs w:val="28"/>
                <w:lang w:bidi="ar-SY"/>
              </w:rPr>
              <w:t>22.20</w:t>
            </w:r>
          </w:p>
        </w:tc>
        <w:tc>
          <w:tcPr>
            <w:tcW w:w="1659" w:type="dxa"/>
            <w:vAlign w:val="center"/>
          </w:tcPr>
          <w:p w14:paraId="7826BE10" w14:textId="77777777" w:rsidR="00620B90" w:rsidRDefault="00620B90" w:rsidP="00F57452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1B798F">
              <w:rPr>
                <w:sz w:val="28"/>
                <w:szCs w:val="28"/>
                <w:lang w:bidi="ar-SY"/>
              </w:rPr>
              <w:t>multi</w:t>
            </w:r>
          </w:p>
        </w:tc>
        <w:tc>
          <w:tcPr>
            <w:tcW w:w="1660" w:type="dxa"/>
            <w:vMerge/>
          </w:tcPr>
          <w:p w14:paraId="01566A98" w14:textId="77777777" w:rsidR="00620B90" w:rsidRDefault="00620B90" w:rsidP="00F57452">
            <w:pPr>
              <w:rPr>
                <w:sz w:val="28"/>
                <w:szCs w:val="28"/>
                <w:rtl/>
                <w:lang w:bidi="ar-SY"/>
              </w:rPr>
            </w:pPr>
          </w:p>
        </w:tc>
      </w:tr>
    </w:tbl>
    <w:p w14:paraId="2C307418" w14:textId="77777777" w:rsidR="00620B90" w:rsidRPr="00761AE8" w:rsidRDefault="00620B90" w:rsidP="00620B90">
      <w:pPr>
        <w:rPr>
          <w:sz w:val="28"/>
          <w:szCs w:val="28"/>
          <w:rtl/>
          <w:lang w:bidi="ar-SY"/>
        </w:rPr>
      </w:pPr>
    </w:p>
    <w:p w14:paraId="59E28F5D" w14:textId="77777777" w:rsidR="00620B90" w:rsidRDefault="00620B90" w:rsidP="00620B90">
      <w:pPr>
        <w:rPr>
          <w:sz w:val="28"/>
          <w:szCs w:val="28"/>
          <w:rtl/>
          <w:lang w:bidi="ar-SY"/>
        </w:rPr>
      </w:pPr>
    </w:p>
    <w:p w14:paraId="63A2CA09" w14:textId="0FC5F596" w:rsidR="00620B90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من النتائج الموضحة نلاحظ </w:t>
      </w:r>
      <w:r w:rsidR="00F6524A">
        <w:rPr>
          <w:rFonts w:hint="cs"/>
          <w:sz w:val="28"/>
          <w:szCs w:val="28"/>
          <w:rtl/>
          <w:lang w:bidi="ar-SY"/>
        </w:rPr>
        <w:t>أن</w:t>
      </w:r>
      <w:r>
        <w:rPr>
          <w:rFonts w:hint="cs"/>
          <w:sz w:val="28"/>
          <w:szCs w:val="28"/>
          <w:rtl/>
          <w:lang w:bidi="ar-SY"/>
        </w:rPr>
        <w:t xml:space="preserve"> النموذج ب</w:t>
      </w:r>
      <w:r w:rsidR="00F6524A">
        <w:rPr>
          <w:rFonts w:hint="cs"/>
          <w:sz w:val="28"/>
          <w:szCs w:val="28"/>
          <w:rtl/>
          <w:lang w:bidi="ar-SY"/>
        </w:rPr>
        <w:t>ال</w:t>
      </w:r>
      <w:r>
        <w:rPr>
          <w:rFonts w:hint="cs"/>
          <w:sz w:val="28"/>
          <w:szCs w:val="28"/>
          <w:rtl/>
          <w:lang w:bidi="ar-SY"/>
        </w:rPr>
        <w:t xml:space="preserve">نوعين الثنائي </w:t>
      </w:r>
      <w:r w:rsidR="00F6524A">
        <w:rPr>
          <w:rFonts w:hint="cs"/>
          <w:sz w:val="28"/>
          <w:szCs w:val="28"/>
          <w:rtl/>
          <w:lang w:bidi="ar-SY"/>
        </w:rPr>
        <w:t>و</w:t>
      </w:r>
      <w:r>
        <w:rPr>
          <w:rFonts w:hint="cs"/>
          <w:sz w:val="28"/>
          <w:szCs w:val="28"/>
          <w:rtl/>
          <w:lang w:bidi="ar-SY"/>
        </w:rPr>
        <w:t>المتعدد اللغات قد أعطى نتائج أفضل من النماذج المعتمدة على أجزاء الكلمة في جميع اللغات.</w:t>
      </w:r>
    </w:p>
    <w:p w14:paraId="6FE1D673" w14:textId="5AA1CA8C" w:rsidR="00503171" w:rsidRDefault="00620B90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كما يلاحظ أن أن النم</w:t>
      </w:r>
      <w:r w:rsidR="00746327">
        <w:rPr>
          <w:rFonts w:hint="cs"/>
          <w:sz w:val="28"/>
          <w:szCs w:val="28"/>
          <w:rtl/>
          <w:lang w:bidi="ar-SY"/>
        </w:rPr>
        <w:t>و</w:t>
      </w:r>
      <w:r>
        <w:rPr>
          <w:rFonts w:hint="cs"/>
          <w:sz w:val="28"/>
          <w:szCs w:val="28"/>
          <w:rtl/>
          <w:lang w:bidi="ar-SY"/>
        </w:rPr>
        <w:t xml:space="preserve">ذج متعدد اللغات قد أعطى نتائج أفضل من النموذج ثنائي اللغة بالنسبة للغتين الفلندية و التشيكية ونتائج مقاربة للنموذج ثنائي اللغة بالنسبة للغتين الروسية والألمانية. </w:t>
      </w:r>
    </w:p>
    <w:p w14:paraId="6537CBE4" w14:textId="77777777" w:rsidR="009369C3" w:rsidRPr="009369C3" w:rsidRDefault="009369C3" w:rsidP="009369C3">
      <w:pPr>
        <w:rPr>
          <w:rFonts w:hint="cs"/>
          <w:sz w:val="28"/>
          <w:szCs w:val="28"/>
          <w:rtl/>
          <w:lang w:bidi="ar-SY"/>
        </w:rPr>
      </w:pPr>
    </w:p>
    <w:p w14:paraId="45ECF350" w14:textId="0CEE222F" w:rsidR="00503171" w:rsidRPr="009369C3" w:rsidRDefault="00503171" w:rsidP="00503171">
      <w:pPr>
        <w:pStyle w:val="2"/>
        <w:rPr>
          <w:sz w:val="32"/>
          <w:szCs w:val="32"/>
          <w:rtl/>
          <w:lang w:bidi="ar-SY"/>
        </w:rPr>
      </w:pPr>
      <w:r w:rsidRPr="009369C3">
        <w:rPr>
          <w:sz w:val="32"/>
          <w:szCs w:val="32"/>
          <w:lang w:bidi="ar-SY"/>
        </w:rPr>
        <w:t>Modeling Past and Future for Neural Machine Translation</w:t>
      </w:r>
    </w:p>
    <w:p w14:paraId="207C11E2" w14:textId="62DC0519" w:rsidR="00503171" w:rsidRDefault="00503171" w:rsidP="00E95B23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الهدف من هذا البحث </w:t>
      </w:r>
      <w:sdt>
        <w:sdtPr>
          <w:rPr>
            <w:rFonts w:hint="cs"/>
            <w:sz w:val="28"/>
            <w:szCs w:val="28"/>
            <w:rtl/>
            <w:lang w:bidi="ar-SY"/>
          </w:rPr>
          <w:id w:val="-1988931375"/>
          <w:citation/>
        </w:sdtPr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CITATION Zheng2018ModelingPA \l 1033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Pr="00503171">
            <w:rPr>
              <w:sz w:val="28"/>
              <w:szCs w:val="28"/>
              <w:lang w:bidi="ar-SY"/>
            </w:rPr>
            <w:t>(Zheng, et al. 2018)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</w:t>
      </w:r>
      <w:r w:rsidR="00E95B23">
        <w:rPr>
          <w:rFonts w:hint="cs"/>
          <w:sz w:val="28"/>
          <w:szCs w:val="28"/>
          <w:rtl/>
          <w:lang w:bidi="ar-SY"/>
        </w:rPr>
        <w:t xml:space="preserve">هو إضافة على نماذج الترجمة الآلية العصبية المعتمدة على </w:t>
      </w:r>
      <w:r w:rsidR="00E95B23">
        <w:rPr>
          <w:sz w:val="28"/>
          <w:szCs w:val="28"/>
          <w:lang w:bidi="ar-SY"/>
        </w:rPr>
        <w:t xml:space="preserve">Attension Mechnism </w:t>
      </w:r>
      <w:r w:rsidR="00E95B23"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-1970267776"/>
          <w:citation/>
        </w:sdtPr>
        <w:sdtContent>
          <w:r w:rsidR="00E95B23">
            <w:rPr>
              <w:sz w:val="28"/>
              <w:szCs w:val="28"/>
              <w:rtl/>
              <w:lang w:bidi="ar-SY"/>
            </w:rPr>
            <w:fldChar w:fldCharType="begin"/>
          </w:r>
          <w:ins w:id="44" w:author="Anas koara" w:date="2019-07-20T05:29:00Z">
            <w:r w:rsidR="005C2E31">
              <w:rPr>
                <w:sz w:val="28"/>
                <w:szCs w:val="28"/>
                <w:lang w:bidi="ar-SY"/>
              </w:rPr>
              <w:instrText xml:space="preserve">CITATION Bahadanau2015 \l 10241 </w:instrText>
            </w:r>
          </w:ins>
          <w:del w:id="45" w:author="Anas koara" w:date="2019-07-20T05:29:00Z">
            <w:r w:rsidR="00E95B23" w:rsidDel="005C2E31">
              <w:rPr>
                <w:sz w:val="28"/>
                <w:szCs w:val="28"/>
                <w:rtl/>
                <w:lang w:bidi="ar-SY"/>
              </w:rPr>
              <w:delInstrText xml:space="preserve"> </w:delInstrText>
            </w:r>
            <w:r w:rsidR="00E95B23" w:rsidDel="005C2E31">
              <w:rPr>
                <w:rFonts w:hint="cs"/>
                <w:sz w:val="28"/>
                <w:szCs w:val="28"/>
                <w:lang w:bidi="ar-SY"/>
              </w:rPr>
              <w:delInstrText>CITATION</w:delInstrText>
            </w:r>
            <w:r w:rsidR="00E95B23" w:rsidDel="005C2E31">
              <w:rPr>
                <w:rFonts w:hint="cs"/>
                <w:sz w:val="28"/>
                <w:szCs w:val="28"/>
                <w:rtl/>
                <w:lang w:bidi="ar-SY"/>
              </w:rPr>
              <w:delInstrText xml:space="preserve"> </w:delInstrText>
            </w:r>
            <w:r w:rsidR="00E95B23" w:rsidDel="005C2E31">
              <w:rPr>
                <w:rFonts w:hint="cs"/>
                <w:sz w:val="28"/>
                <w:szCs w:val="28"/>
                <w:lang w:bidi="ar-SY"/>
              </w:rPr>
              <w:delInstrText>Bahadanau2015 \l 10241</w:delInstrText>
            </w:r>
            <w:r w:rsidR="00E95B23" w:rsidDel="005C2E31">
              <w:rPr>
                <w:sz w:val="28"/>
                <w:szCs w:val="28"/>
                <w:rtl/>
                <w:lang w:bidi="ar-SY"/>
              </w:rPr>
              <w:delInstrText xml:space="preserve"> </w:delInstrText>
            </w:r>
          </w:del>
          <w:r w:rsidR="00E95B23">
            <w:rPr>
              <w:sz w:val="28"/>
              <w:szCs w:val="28"/>
              <w:rtl/>
              <w:lang w:bidi="ar-SY"/>
            </w:rPr>
            <w:fldChar w:fldCharType="separate"/>
          </w:r>
          <w:ins w:id="46" w:author="Anas koara" w:date="2019-07-20T05:29:00Z">
            <w:r w:rsidR="005C2E31" w:rsidRPr="005C2E31">
              <w:rPr>
                <w:sz w:val="28"/>
                <w:szCs w:val="28"/>
                <w:lang w:bidi="ar-SY"/>
                <w:rPrChange w:id="47" w:author="Anas koara" w:date="2019-07-20T05:29:00Z">
                  <w:rPr/>
                </w:rPrChange>
              </w:rPr>
              <w:t>(Bahdanau, Cho and Bengio 2015)</w:t>
            </w:r>
          </w:ins>
          <w:del w:id="48" w:author="Anas koara" w:date="2019-07-20T05:29:00Z">
            <w:r w:rsidR="00E95B23" w:rsidRPr="00E95B23" w:rsidDel="005C2E31">
              <w:rPr>
                <w:rFonts w:hint="cs"/>
                <w:sz w:val="28"/>
                <w:szCs w:val="28"/>
                <w:rtl/>
                <w:lang w:bidi="ar-SY"/>
              </w:rPr>
              <w:delText>(</w:delText>
            </w:r>
            <w:r w:rsidR="00E95B23" w:rsidRPr="00E95B23" w:rsidDel="005C2E31">
              <w:rPr>
                <w:rFonts w:hint="cs"/>
                <w:sz w:val="28"/>
                <w:szCs w:val="28"/>
                <w:lang w:bidi="ar-SY"/>
              </w:rPr>
              <w:delText>Bahdanau</w:delText>
            </w:r>
            <w:r w:rsidR="00E95B23" w:rsidRPr="00E95B23" w:rsidDel="005C2E31">
              <w:rPr>
                <w:rFonts w:hint="cs"/>
                <w:sz w:val="28"/>
                <w:szCs w:val="28"/>
                <w:rtl/>
                <w:lang w:bidi="ar-SY"/>
              </w:rPr>
              <w:delText xml:space="preserve">، </w:delText>
            </w:r>
            <w:r w:rsidR="00E95B23" w:rsidRPr="00E95B23" w:rsidDel="005C2E31">
              <w:rPr>
                <w:rFonts w:hint="cs"/>
                <w:sz w:val="28"/>
                <w:szCs w:val="28"/>
                <w:lang w:bidi="ar-SY"/>
              </w:rPr>
              <w:delText>Cho</w:delText>
            </w:r>
            <w:r w:rsidR="00E95B23" w:rsidRPr="00E95B23" w:rsidDel="005C2E31">
              <w:rPr>
                <w:rFonts w:hint="cs"/>
                <w:sz w:val="28"/>
                <w:szCs w:val="28"/>
                <w:rtl/>
                <w:lang w:bidi="ar-SY"/>
              </w:rPr>
              <w:delText xml:space="preserve"> و </w:delText>
            </w:r>
            <w:r w:rsidR="00E95B23" w:rsidRPr="00E95B23" w:rsidDel="005C2E31">
              <w:rPr>
                <w:rFonts w:hint="cs"/>
                <w:sz w:val="28"/>
                <w:szCs w:val="28"/>
                <w:lang w:bidi="ar-SY"/>
              </w:rPr>
              <w:delText>Bengio 2015</w:delText>
            </w:r>
            <w:r w:rsidR="00E95B23" w:rsidRPr="00E95B23" w:rsidDel="005C2E31">
              <w:rPr>
                <w:rFonts w:hint="cs"/>
                <w:sz w:val="28"/>
                <w:szCs w:val="28"/>
                <w:rtl/>
                <w:lang w:bidi="ar-SY"/>
              </w:rPr>
              <w:delText>)</w:delText>
            </w:r>
          </w:del>
          <w:r w:rsidR="00E95B23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E95B23">
        <w:rPr>
          <w:rFonts w:hint="cs"/>
          <w:sz w:val="28"/>
          <w:szCs w:val="28"/>
          <w:rtl/>
          <w:lang w:bidi="ar-SY"/>
        </w:rPr>
        <w:t xml:space="preserve"> </w:t>
      </w:r>
    </w:p>
    <w:p w14:paraId="7317CBA6" w14:textId="4D4E6963" w:rsidR="005F25E2" w:rsidRDefault="00E95B23" w:rsidP="003B716B">
      <w:pPr>
        <w:rPr>
          <w:ins w:id="49" w:author="Anas koara" w:date="2019-07-17T20:06:00Z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في ال</w:t>
      </w:r>
      <w:r w:rsidR="00F6524A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ماذج التي تعتمد على </w:t>
      </w:r>
      <w:r>
        <w:rPr>
          <w:sz w:val="28"/>
          <w:szCs w:val="28"/>
          <w:lang w:bidi="ar-SY"/>
        </w:rPr>
        <w:t xml:space="preserve">Attension Mechnism </w:t>
      </w:r>
      <w:r>
        <w:rPr>
          <w:rFonts w:hint="cs"/>
          <w:sz w:val="28"/>
          <w:szCs w:val="28"/>
          <w:rtl/>
          <w:lang w:bidi="ar-SY"/>
        </w:rPr>
        <w:t xml:space="preserve"> تهدف هذه الآلية إلى اختيار معلومات جملة المصدر ذات العلاقة الأكبر بحالة الـ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والكلمة التي يتم توليدها، ولكن يمكن لهذه الآلي</w:t>
      </w:r>
      <w:r w:rsidR="00F6524A">
        <w:rPr>
          <w:rFonts w:hint="cs"/>
          <w:sz w:val="28"/>
          <w:szCs w:val="28"/>
          <w:rtl/>
          <w:lang w:bidi="ar-SY"/>
        </w:rPr>
        <w:t>ة</w:t>
      </w:r>
      <w:r>
        <w:rPr>
          <w:rFonts w:hint="cs"/>
          <w:sz w:val="28"/>
          <w:szCs w:val="28"/>
          <w:rtl/>
          <w:lang w:bidi="ar-SY"/>
        </w:rPr>
        <w:t xml:space="preserve"> أن تؤدي إلى إعادة توليد الكلمة أكثر من مرة أو يمكن أن لا تقوم بتوليدها على الإطلاق. </w:t>
      </w:r>
    </w:p>
    <w:p w14:paraId="542DC944" w14:textId="77777777" w:rsidR="005F25E2" w:rsidRDefault="005F25E2">
      <w:pPr>
        <w:bidi w:val="0"/>
        <w:rPr>
          <w:sz w:val="28"/>
          <w:szCs w:val="28"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14:paraId="7AD4C2AD" w14:textId="6E1AD579" w:rsidR="00E95B23" w:rsidRDefault="00E95B23" w:rsidP="00CA628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ولحل هذه المشكلة تم </w:t>
      </w:r>
      <w:r w:rsidR="00812303">
        <w:rPr>
          <w:rFonts w:hint="cs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 xml:space="preserve">قتراح </w:t>
      </w:r>
      <w:r w:rsidR="00812303">
        <w:rPr>
          <w:rFonts w:hint="cs"/>
          <w:sz w:val="28"/>
          <w:szCs w:val="28"/>
          <w:rtl/>
          <w:lang w:bidi="ar-SY"/>
        </w:rPr>
        <w:t>إ</w:t>
      </w:r>
      <w:r>
        <w:rPr>
          <w:rFonts w:hint="cs"/>
          <w:sz w:val="28"/>
          <w:szCs w:val="28"/>
          <w:rtl/>
          <w:lang w:bidi="ar-SY"/>
        </w:rPr>
        <w:t>ضافة على النماذج الترجمة الآلية يقوم بنمذجة المعلومات التي تمت ترجمتها والمعلومات التي لم يتم نمذجتها وذلك بإضافة طبقتين إلى شبكة الـ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وهذه الطبقتين </w:t>
      </w:r>
      <w:r w:rsidR="00CA628F">
        <w:rPr>
          <w:rFonts w:hint="cs"/>
          <w:sz w:val="28"/>
          <w:szCs w:val="28"/>
          <w:rtl/>
          <w:lang w:bidi="ar-SY"/>
        </w:rPr>
        <w:t xml:space="preserve">هما </w:t>
      </w:r>
    </w:p>
    <w:p w14:paraId="13053176" w14:textId="5B6201AD" w:rsidR="004F1F73" w:rsidRDefault="005F25E2" w:rsidP="004F1F73">
      <w:pPr>
        <w:pStyle w:val="a4"/>
        <w:numPr>
          <w:ilvl w:val="0"/>
          <w:numId w:val="3"/>
        </w:numPr>
        <w:rPr>
          <w:ins w:id="50" w:author="Anas koara" w:date="2019-07-17T22:29:00Z"/>
          <w:sz w:val="28"/>
          <w:szCs w:val="28"/>
          <w:lang w:bidi="ar-SY"/>
        </w:rPr>
      </w:pPr>
      <w:r>
        <w:drawing>
          <wp:anchor distT="0" distB="0" distL="114300" distR="114300" simplePos="0" relativeHeight="251660288" behindDoc="0" locked="0" layoutInCell="1" allowOverlap="1" wp14:anchorId="63527166" wp14:editId="199C8FDD">
            <wp:simplePos x="0" y="0"/>
            <wp:positionH relativeFrom="margin">
              <wp:posOffset>197485</wp:posOffset>
            </wp:positionH>
            <wp:positionV relativeFrom="paragraph">
              <wp:posOffset>836295</wp:posOffset>
            </wp:positionV>
            <wp:extent cx="4972050" cy="2294792"/>
            <wp:effectExtent l="0" t="0" r="0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5" t="52356" r="30472" b="16809"/>
                    <a:stretch/>
                  </pic:blipFill>
                  <pic:spPr bwMode="auto">
                    <a:xfrm>
                      <a:off x="0" y="0"/>
                      <a:ext cx="4972050" cy="229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75E2" w:rsidRPr="004F1F73">
        <w:rPr>
          <w:sz w:val="28"/>
          <w:szCs w:val="28"/>
          <w:lang w:bidi="ar-SY"/>
        </w:rPr>
        <w:t>Past Layer</w:t>
      </w:r>
      <w:r w:rsidR="009675E2" w:rsidRPr="004F1F73">
        <w:rPr>
          <w:rFonts w:hint="cs"/>
          <w:sz w:val="28"/>
          <w:szCs w:val="28"/>
          <w:rtl/>
          <w:lang w:bidi="ar-SY"/>
        </w:rPr>
        <w:t xml:space="preserve"> وذلك لنمذجة ما تم ترجمته.</w:t>
      </w:r>
    </w:p>
    <w:p w14:paraId="12F1849B" w14:textId="67E9C4E0" w:rsidR="009675E2" w:rsidRPr="004F1F73" w:rsidRDefault="009675E2" w:rsidP="004F1F73">
      <w:pPr>
        <w:pStyle w:val="a4"/>
        <w:numPr>
          <w:ilvl w:val="0"/>
          <w:numId w:val="3"/>
        </w:numPr>
        <w:rPr>
          <w:sz w:val="28"/>
          <w:szCs w:val="28"/>
          <w:lang w:bidi="ar-SY"/>
        </w:rPr>
      </w:pPr>
      <w:r w:rsidRPr="004F1F73">
        <w:rPr>
          <w:sz w:val="28"/>
          <w:szCs w:val="28"/>
          <w:lang w:bidi="ar-SY"/>
        </w:rPr>
        <w:t>Future Layer</w:t>
      </w:r>
      <w:r w:rsidRPr="004F1F73">
        <w:rPr>
          <w:rFonts w:hint="cs"/>
          <w:sz w:val="28"/>
          <w:szCs w:val="28"/>
          <w:rtl/>
          <w:lang w:bidi="ar-SY"/>
        </w:rPr>
        <w:t xml:space="preserve"> ولنمذجة المعلومات التي يجب </w:t>
      </w:r>
      <w:r w:rsidR="00812303" w:rsidRPr="004F1F73">
        <w:rPr>
          <w:rFonts w:hint="cs"/>
          <w:sz w:val="28"/>
          <w:szCs w:val="28"/>
          <w:rtl/>
          <w:lang w:bidi="ar-SY"/>
        </w:rPr>
        <w:t>أ</w:t>
      </w:r>
      <w:r w:rsidRPr="004F1F73">
        <w:rPr>
          <w:rFonts w:hint="cs"/>
          <w:sz w:val="28"/>
          <w:szCs w:val="28"/>
          <w:rtl/>
          <w:lang w:bidi="ar-SY"/>
        </w:rPr>
        <w:t xml:space="preserve">ن يتم توليدها </w:t>
      </w:r>
    </w:p>
    <w:p w14:paraId="24854170" w14:textId="272C224E" w:rsidR="00563716" w:rsidRPr="00563716" w:rsidRDefault="00563716" w:rsidP="00563716">
      <w:pPr>
        <w:jc w:val="center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الـ</w:t>
      </w:r>
      <w:r>
        <w:rPr>
          <w:sz w:val="28"/>
          <w:szCs w:val="28"/>
          <w:lang w:bidi="ar-SY"/>
        </w:rPr>
        <w:t xml:space="preserve">decoder </w:t>
      </w:r>
      <w:r>
        <w:rPr>
          <w:rFonts w:hint="cs"/>
          <w:sz w:val="28"/>
          <w:szCs w:val="28"/>
          <w:rtl/>
          <w:lang w:bidi="ar-SY"/>
        </w:rPr>
        <w:t xml:space="preserve"> بعد إضافة طبقتي الـ</w:t>
      </w:r>
      <w:r>
        <w:rPr>
          <w:sz w:val="28"/>
          <w:szCs w:val="28"/>
          <w:lang w:bidi="ar-SY"/>
        </w:rPr>
        <w:t>future</w:t>
      </w:r>
      <w:r>
        <w:rPr>
          <w:rFonts w:hint="cs"/>
          <w:sz w:val="28"/>
          <w:szCs w:val="28"/>
          <w:rtl/>
          <w:lang w:bidi="ar-SY"/>
        </w:rPr>
        <w:t xml:space="preserve"> و الـ</w:t>
      </w:r>
      <w:r>
        <w:rPr>
          <w:sz w:val="28"/>
          <w:szCs w:val="28"/>
          <w:lang w:bidi="ar-SY"/>
        </w:rPr>
        <w:t>Past</w:t>
      </w:r>
    </w:p>
    <w:p w14:paraId="7D3EC1FA" w14:textId="3323C98C" w:rsidR="009675E2" w:rsidRDefault="009675E2" w:rsidP="009675E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هذه الإضافة لها فائدتان:</w:t>
      </w:r>
    </w:p>
    <w:p w14:paraId="578F979A" w14:textId="7A486293" w:rsidR="009675E2" w:rsidRDefault="009675E2" w:rsidP="00F10649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أولاً: تعطي معلومات أ</w:t>
      </w:r>
      <w:r w:rsidR="00F10649">
        <w:rPr>
          <w:rFonts w:hint="cs"/>
          <w:sz w:val="28"/>
          <w:szCs w:val="28"/>
          <w:rtl/>
          <w:lang w:bidi="ar-SY"/>
        </w:rPr>
        <w:t>كث</w:t>
      </w:r>
      <w:r>
        <w:rPr>
          <w:rFonts w:hint="cs"/>
          <w:sz w:val="28"/>
          <w:szCs w:val="28"/>
          <w:rtl/>
          <w:lang w:bidi="ar-SY"/>
        </w:rPr>
        <w:t>ر للـ</w:t>
      </w:r>
      <w:r>
        <w:rPr>
          <w:sz w:val="28"/>
          <w:szCs w:val="28"/>
          <w:lang w:bidi="ar-SY"/>
        </w:rPr>
        <w:t xml:space="preserve">Attension mechanism </w:t>
      </w:r>
      <w:r>
        <w:rPr>
          <w:rFonts w:hint="cs"/>
          <w:sz w:val="28"/>
          <w:szCs w:val="28"/>
          <w:rtl/>
          <w:lang w:bidi="ar-SY"/>
        </w:rPr>
        <w:t xml:space="preserve"> لتولي أهت</w:t>
      </w:r>
      <w:r w:rsidR="00F10649">
        <w:rPr>
          <w:rFonts w:hint="cs"/>
          <w:sz w:val="28"/>
          <w:szCs w:val="28"/>
          <w:rtl/>
          <w:lang w:bidi="ar-SY"/>
        </w:rPr>
        <w:t>م</w:t>
      </w:r>
      <w:r>
        <w:rPr>
          <w:rFonts w:hint="cs"/>
          <w:sz w:val="28"/>
          <w:szCs w:val="28"/>
          <w:rtl/>
          <w:lang w:bidi="ar-SY"/>
        </w:rPr>
        <w:t>ام أكبر للمعلومات التي لم يتم ترجمته</w:t>
      </w:r>
      <w:r w:rsidR="00812303">
        <w:rPr>
          <w:rFonts w:hint="cs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>.</w:t>
      </w:r>
    </w:p>
    <w:p w14:paraId="208B1B02" w14:textId="437BD3EC" w:rsidR="009675E2" w:rsidRDefault="009675E2" w:rsidP="009675E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ثانياً: تقدم رؤية عامة عن المعلومات لجملة المصدر كون معلومات الجملة </w:t>
      </w:r>
      <w:r>
        <w:rPr>
          <w:sz w:val="28"/>
          <w:szCs w:val="28"/>
          <w:lang w:bidi="ar-SY"/>
        </w:rPr>
        <w:t xml:space="preserve">Past+ Future </w:t>
      </w:r>
      <w:r>
        <w:rPr>
          <w:rFonts w:hint="cs"/>
          <w:sz w:val="28"/>
          <w:szCs w:val="28"/>
          <w:rtl/>
          <w:lang w:bidi="ar-SY"/>
        </w:rPr>
        <w:t>.</w:t>
      </w:r>
    </w:p>
    <w:p w14:paraId="58F9D06D" w14:textId="17204D1F" w:rsidR="009675E2" w:rsidRDefault="009675E2" w:rsidP="003B716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بناء ثلاثة نماذج للترجمة من اللغة الصينية إلى الإنكليزية،</w:t>
      </w:r>
      <w:r w:rsidR="00812303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من الإلمانية إلى الإنكليزية إلى الألمانية،</w:t>
      </w:r>
      <w:r w:rsidR="00812303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من الألمانية إلى الإنكليزية</w:t>
      </w:r>
      <w:r w:rsidR="00812303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وكانت النتائج  بعد مقارنتها بنماذج </w:t>
      </w:r>
      <w:r>
        <w:rPr>
          <w:sz w:val="28"/>
          <w:szCs w:val="28"/>
          <w:lang w:bidi="ar-SY"/>
        </w:rPr>
        <w:t>baseli</w:t>
      </w:r>
      <w:r w:rsidR="009369C3">
        <w:rPr>
          <w:sz w:val="28"/>
          <w:szCs w:val="28"/>
          <w:lang w:bidi="ar-SY"/>
        </w:rPr>
        <w:t>n</w:t>
      </w:r>
      <w:r>
        <w:rPr>
          <w:sz w:val="28"/>
          <w:szCs w:val="28"/>
          <w:lang w:bidi="ar-SY"/>
        </w:rPr>
        <w:t>e</w:t>
      </w:r>
      <w:r>
        <w:rPr>
          <w:rFonts w:hint="cs"/>
          <w:sz w:val="28"/>
          <w:szCs w:val="28"/>
          <w:rtl/>
          <w:lang w:bidi="ar-SY"/>
        </w:rPr>
        <w:t xml:space="preserve"> بحسب معيار </w:t>
      </w:r>
      <w:r w:rsidR="00812303">
        <w:rPr>
          <w:sz w:val="28"/>
          <w:szCs w:val="28"/>
          <w:lang w:bidi="ar-SY"/>
        </w:rPr>
        <w:t>B</w:t>
      </w:r>
      <w:r>
        <w:rPr>
          <w:sz w:val="28"/>
          <w:szCs w:val="28"/>
          <w:lang w:bidi="ar-SY"/>
        </w:rPr>
        <w:t>leu</w:t>
      </w:r>
      <w:r>
        <w:rPr>
          <w:rFonts w:hint="cs"/>
          <w:sz w:val="28"/>
          <w:szCs w:val="28"/>
          <w:rtl/>
          <w:lang w:bidi="ar-SY"/>
        </w:rPr>
        <w:t xml:space="preserve"> موضح</w:t>
      </w:r>
      <w:r w:rsidR="00812303">
        <w:rPr>
          <w:rFonts w:hint="cs"/>
          <w:sz w:val="28"/>
          <w:szCs w:val="28"/>
          <w:rtl/>
          <w:lang w:bidi="ar-SY"/>
        </w:rPr>
        <w:t>ة</w:t>
      </w:r>
      <w:r>
        <w:rPr>
          <w:rFonts w:hint="cs"/>
          <w:sz w:val="28"/>
          <w:szCs w:val="28"/>
          <w:rtl/>
          <w:lang w:bidi="ar-SY"/>
        </w:rPr>
        <w:t xml:space="preserve"> بالجدول التالي:</w:t>
      </w:r>
      <w:r w:rsidR="00C33770">
        <w:rPr>
          <w:sz w:val="28"/>
          <w:szCs w:val="28"/>
          <w:rtl/>
          <w:lang w:bidi="ar-SY"/>
        </w:rPr>
        <w:tab/>
      </w:r>
    </w:p>
    <w:p w14:paraId="4B617875" w14:textId="6DEFD32C" w:rsidR="00C33770" w:rsidRPr="009675E2" w:rsidRDefault="00C33770" w:rsidP="00563716">
      <w:pPr>
        <w:jc w:val="center"/>
        <w:rPr>
          <w:sz w:val="28"/>
          <w:szCs w:val="28"/>
          <w:lang w:bidi="ar-SY"/>
        </w:rPr>
      </w:pP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2035"/>
        <w:gridCol w:w="2038"/>
        <w:gridCol w:w="1660"/>
      </w:tblGrid>
      <w:tr w:rsidR="00C33770" w14:paraId="3676FB42" w14:textId="77777777" w:rsidTr="00563716">
        <w:trPr>
          <w:trHeight w:val="451"/>
        </w:trPr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51D69D39" w14:textId="79898F80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9369C3">
              <w:rPr>
                <w:b/>
                <w:bCs/>
                <w:sz w:val="24"/>
                <w:szCs w:val="24"/>
                <w:lang w:bidi="ar-SY"/>
              </w:rPr>
              <w:t>Test Set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vAlign w:val="center"/>
          </w:tcPr>
          <w:p w14:paraId="315A730E" w14:textId="75014368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9369C3">
              <w:rPr>
                <w:b/>
                <w:bCs/>
                <w:sz w:val="24"/>
                <w:szCs w:val="24"/>
                <w:lang w:bidi="ar-SY"/>
              </w:rPr>
              <w:t>Development Set</w:t>
            </w:r>
          </w:p>
        </w:tc>
        <w:tc>
          <w:tcPr>
            <w:tcW w:w="3698" w:type="dxa"/>
            <w:gridSpan w:val="2"/>
            <w:tcBorders>
              <w:bottom w:val="single" w:sz="12" w:space="0" w:color="auto"/>
            </w:tcBorders>
            <w:vAlign w:val="center"/>
          </w:tcPr>
          <w:p w14:paraId="7961C2B1" w14:textId="77777777" w:rsidR="00C33770" w:rsidRDefault="00C33770" w:rsidP="00563716">
            <w:pPr>
              <w:jc w:val="center"/>
              <w:rPr>
                <w:sz w:val="24"/>
                <w:szCs w:val="24"/>
                <w:rtl/>
                <w:lang w:bidi="ar-SY"/>
              </w:rPr>
            </w:pPr>
          </w:p>
        </w:tc>
      </w:tr>
      <w:tr w:rsidR="00C33770" w14:paraId="5D999CF0" w14:textId="77777777" w:rsidTr="00563716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2A41AAF" w14:textId="19DBE773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27.8</w:t>
            </w:r>
          </w:p>
        </w:tc>
        <w:tc>
          <w:tcPr>
            <w:tcW w:w="2035" w:type="dxa"/>
            <w:tcBorders>
              <w:top w:val="single" w:sz="12" w:space="0" w:color="auto"/>
            </w:tcBorders>
            <w:vAlign w:val="center"/>
          </w:tcPr>
          <w:p w14:paraId="5CA081D1" w14:textId="1039F0E9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32.8</w:t>
            </w:r>
          </w:p>
        </w:tc>
        <w:tc>
          <w:tcPr>
            <w:tcW w:w="2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A10B64" w14:textId="6B85BE49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baseline</w:t>
            </w:r>
          </w:p>
        </w:tc>
        <w:tc>
          <w:tcPr>
            <w:tcW w:w="166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3EB45A" w14:textId="218AF92C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9369C3">
              <w:rPr>
                <w:b/>
                <w:bCs/>
                <w:sz w:val="24"/>
                <w:szCs w:val="24"/>
                <w:lang w:bidi="ar-SY"/>
              </w:rPr>
              <w:t>DE-EN</w:t>
            </w:r>
          </w:p>
        </w:tc>
      </w:tr>
      <w:tr w:rsidR="00C33770" w14:paraId="59AECA12" w14:textId="77777777" w:rsidTr="00563716">
        <w:tc>
          <w:tcPr>
            <w:tcW w:w="1659" w:type="dxa"/>
            <w:tcBorders>
              <w:bottom w:val="double" w:sz="4" w:space="0" w:color="auto"/>
            </w:tcBorders>
            <w:vAlign w:val="center"/>
          </w:tcPr>
          <w:p w14:paraId="04D0D019" w14:textId="244AE139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29.5</w:t>
            </w:r>
          </w:p>
        </w:tc>
        <w:tc>
          <w:tcPr>
            <w:tcW w:w="2035" w:type="dxa"/>
            <w:tcBorders>
              <w:bottom w:val="double" w:sz="4" w:space="0" w:color="auto"/>
            </w:tcBorders>
            <w:vAlign w:val="center"/>
          </w:tcPr>
          <w:p w14:paraId="59CBF465" w14:textId="67AF1541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33.5</w:t>
            </w:r>
          </w:p>
        </w:tc>
        <w:tc>
          <w:tcPr>
            <w:tcW w:w="203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06BB211" w14:textId="76604DA9" w:rsidR="00C33770" w:rsidRDefault="00C33770" w:rsidP="00563716">
            <w:pPr>
              <w:jc w:val="center"/>
              <w:rPr>
                <w:sz w:val="24"/>
                <w:szCs w:val="24"/>
                <w:rtl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Suggested Model</w:t>
            </w:r>
          </w:p>
        </w:tc>
        <w:tc>
          <w:tcPr>
            <w:tcW w:w="166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E9AF4D1" w14:textId="77777777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33770" w14:paraId="060841F7" w14:textId="77777777" w:rsidTr="00563716">
        <w:tc>
          <w:tcPr>
            <w:tcW w:w="1659" w:type="dxa"/>
            <w:tcBorders>
              <w:top w:val="double" w:sz="4" w:space="0" w:color="auto"/>
            </w:tcBorders>
            <w:vAlign w:val="center"/>
          </w:tcPr>
          <w:p w14:paraId="6EC5F6F5" w14:textId="05D75376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23.3</w:t>
            </w:r>
          </w:p>
        </w:tc>
        <w:tc>
          <w:tcPr>
            <w:tcW w:w="2035" w:type="dxa"/>
            <w:tcBorders>
              <w:top w:val="double" w:sz="4" w:space="0" w:color="auto"/>
            </w:tcBorders>
            <w:vAlign w:val="center"/>
          </w:tcPr>
          <w:p w14:paraId="3B9FF596" w14:textId="30A98838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28.3</w:t>
            </w:r>
          </w:p>
        </w:tc>
        <w:tc>
          <w:tcPr>
            <w:tcW w:w="203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29D5A95" w14:textId="49414CC8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baseline</w:t>
            </w:r>
          </w:p>
        </w:tc>
        <w:tc>
          <w:tcPr>
            <w:tcW w:w="166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9A8A67F" w14:textId="6CB7F48A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9369C3">
              <w:rPr>
                <w:b/>
                <w:bCs/>
                <w:sz w:val="24"/>
                <w:szCs w:val="24"/>
                <w:lang w:bidi="ar-SY"/>
              </w:rPr>
              <w:t>EN-DE</w:t>
            </w:r>
          </w:p>
        </w:tc>
      </w:tr>
      <w:tr w:rsidR="00C33770" w14:paraId="3FE96CBB" w14:textId="77777777" w:rsidTr="00563716">
        <w:tc>
          <w:tcPr>
            <w:tcW w:w="1659" w:type="dxa"/>
            <w:tcBorders>
              <w:bottom w:val="double" w:sz="4" w:space="0" w:color="auto"/>
            </w:tcBorders>
            <w:vAlign w:val="center"/>
          </w:tcPr>
          <w:p w14:paraId="3B8E8388" w14:textId="78FD0AD6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24.3</w:t>
            </w:r>
          </w:p>
        </w:tc>
        <w:tc>
          <w:tcPr>
            <w:tcW w:w="2035" w:type="dxa"/>
            <w:tcBorders>
              <w:bottom w:val="double" w:sz="4" w:space="0" w:color="auto"/>
            </w:tcBorders>
            <w:vAlign w:val="center"/>
          </w:tcPr>
          <w:p w14:paraId="6558B9D1" w14:textId="1E95A9D5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22.5</w:t>
            </w:r>
          </w:p>
        </w:tc>
        <w:tc>
          <w:tcPr>
            <w:tcW w:w="203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17DD76B9" w14:textId="692B7576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Suggested Model</w:t>
            </w:r>
          </w:p>
        </w:tc>
        <w:tc>
          <w:tcPr>
            <w:tcW w:w="166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6204AFC" w14:textId="77777777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33770" w14:paraId="2381DE2C" w14:textId="77777777" w:rsidTr="00563716">
        <w:tc>
          <w:tcPr>
            <w:tcW w:w="1659" w:type="dxa"/>
            <w:tcBorders>
              <w:top w:val="double" w:sz="4" w:space="0" w:color="auto"/>
            </w:tcBorders>
            <w:vAlign w:val="center"/>
          </w:tcPr>
          <w:p w14:paraId="0D34CF75" w14:textId="483510A1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35.13</w:t>
            </w:r>
          </w:p>
        </w:tc>
        <w:tc>
          <w:tcPr>
            <w:tcW w:w="2035" w:type="dxa"/>
            <w:tcBorders>
              <w:top w:val="double" w:sz="4" w:space="0" w:color="auto"/>
            </w:tcBorders>
            <w:vAlign w:val="center"/>
          </w:tcPr>
          <w:p w14:paraId="3E078682" w14:textId="4520530A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.</w:t>
            </w:r>
            <w:r>
              <w:rPr>
                <w:sz w:val="24"/>
                <w:szCs w:val="24"/>
                <w:lang w:bidi="ar-SY"/>
              </w:rPr>
              <w:t>35.90</w:t>
            </w:r>
          </w:p>
        </w:tc>
        <w:tc>
          <w:tcPr>
            <w:tcW w:w="203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1BFFC3F" w14:textId="4631B2C0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baseline</w:t>
            </w:r>
          </w:p>
        </w:tc>
        <w:tc>
          <w:tcPr>
            <w:tcW w:w="166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D3CE09D" w14:textId="682D5182" w:rsidR="00C33770" w:rsidRPr="009369C3" w:rsidRDefault="00C33770" w:rsidP="00563716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9369C3">
              <w:rPr>
                <w:b/>
                <w:bCs/>
                <w:sz w:val="24"/>
                <w:szCs w:val="24"/>
                <w:lang w:bidi="ar-SY"/>
              </w:rPr>
              <w:t>CH-EN</w:t>
            </w:r>
          </w:p>
        </w:tc>
      </w:tr>
      <w:tr w:rsidR="00C33770" w14:paraId="5E0E3F63" w14:textId="77777777" w:rsidTr="00563716">
        <w:tc>
          <w:tcPr>
            <w:tcW w:w="1659" w:type="dxa"/>
          </w:tcPr>
          <w:p w14:paraId="37446619" w14:textId="63A2A948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37.84</w:t>
            </w:r>
          </w:p>
        </w:tc>
        <w:tc>
          <w:tcPr>
            <w:tcW w:w="2035" w:type="dxa"/>
          </w:tcPr>
          <w:p w14:paraId="560D9B88" w14:textId="724513B5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37.90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14:paraId="63149110" w14:textId="7BA33AE6" w:rsidR="00C33770" w:rsidRDefault="00C33770" w:rsidP="00563716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Suggested Model</w:t>
            </w:r>
          </w:p>
        </w:tc>
        <w:tc>
          <w:tcPr>
            <w:tcW w:w="1660" w:type="dxa"/>
            <w:vMerge/>
            <w:tcBorders>
              <w:left w:val="single" w:sz="12" w:space="0" w:color="auto"/>
            </w:tcBorders>
          </w:tcPr>
          <w:p w14:paraId="270DF8CB" w14:textId="77777777" w:rsidR="00C33770" w:rsidRDefault="00C33770" w:rsidP="00563716">
            <w:pPr>
              <w:rPr>
                <w:sz w:val="24"/>
                <w:szCs w:val="24"/>
                <w:rtl/>
                <w:lang w:bidi="ar-SY"/>
              </w:rPr>
            </w:pPr>
          </w:p>
        </w:tc>
      </w:tr>
    </w:tbl>
    <w:p w14:paraId="42F4B69C" w14:textId="008420BB" w:rsidR="001030ED" w:rsidRDefault="00563716" w:rsidP="00503171">
      <w:pPr>
        <w:rPr>
          <w:ins w:id="51" w:author="Anas koara" w:date="2019-07-19T22:58:00Z"/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br w:type="textWrapping" w:clear="all"/>
      </w:r>
    </w:p>
    <w:p w14:paraId="360F357F" w14:textId="3786A290" w:rsidR="00503171" w:rsidRDefault="001030ED" w:rsidP="001030ED">
      <w:pPr>
        <w:pStyle w:val="2"/>
        <w:rPr>
          <w:ins w:id="52" w:author="Anas koara" w:date="2019-07-19T23:01:00Z"/>
          <w:sz w:val="32"/>
          <w:szCs w:val="32"/>
          <w:rtl/>
          <w:lang w:bidi="ar-SY"/>
        </w:rPr>
        <w:pPrChange w:id="53" w:author="Anas koara" w:date="2019-07-19T23:00:00Z">
          <w:pPr/>
        </w:pPrChange>
      </w:pPr>
      <w:ins w:id="54" w:author="Anas koara" w:date="2019-07-19T23:00:00Z">
        <w:r w:rsidRPr="001030ED">
          <w:rPr>
            <w:sz w:val="32"/>
            <w:szCs w:val="32"/>
            <w:lang w:bidi="ar-SY"/>
            <w:rPrChange w:id="55" w:author="Anas koara" w:date="2019-07-19T23:00:00Z">
              <w:rPr>
                <w:lang w:bidi="ar-SY"/>
              </w:rPr>
            </w:rPrChange>
          </w:rPr>
          <w:lastRenderedPageBreak/>
          <w:t>Is statistical machine translation approach dea</w:t>
        </w:r>
        <w:r>
          <w:rPr>
            <w:sz w:val="32"/>
            <w:szCs w:val="32"/>
            <w:lang w:bidi="ar-SY"/>
          </w:rPr>
          <w:t>d?</w:t>
        </w:r>
      </w:ins>
    </w:p>
    <w:p w14:paraId="2D9D39F7" w14:textId="7B3EB783" w:rsidR="006D2C79" w:rsidRDefault="00F7034B" w:rsidP="009E335F">
      <w:pPr>
        <w:rPr>
          <w:ins w:id="56" w:author="Anas koara" w:date="2019-07-20T02:23:00Z"/>
          <w:sz w:val="28"/>
          <w:szCs w:val="28"/>
          <w:lang w:bidi="ar-SY"/>
        </w:rPr>
      </w:pPr>
      <w:ins w:id="57" w:author="Anas koara" w:date="2019-07-20T02:11:00Z">
        <w:r>
          <w:rPr>
            <w:rFonts w:hint="cs"/>
            <w:sz w:val="28"/>
            <w:szCs w:val="28"/>
            <w:rtl/>
            <w:lang w:bidi="ar-SY"/>
          </w:rPr>
          <w:t>الهدف الرئيسي من هذا البحث</w:t>
        </w:r>
      </w:ins>
      <w:customXmlInsRangeStart w:id="58" w:author="Anas koara" w:date="2019-07-20T02:15:00Z"/>
      <w:sdt>
        <w:sdtPr>
          <w:rPr>
            <w:rFonts w:hint="cs"/>
            <w:sz w:val="28"/>
            <w:szCs w:val="28"/>
            <w:rtl/>
            <w:lang w:bidi="ar-SY"/>
          </w:rPr>
          <w:id w:val="-1723361222"/>
          <w:citation/>
        </w:sdtPr>
        <w:sdtContent>
          <w:customXmlInsRangeEnd w:id="58"/>
          <w:ins w:id="59" w:author="Anas koara" w:date="2019-07-20T02:15:00Z">
            <w:r>
              <w:rPr>
                <w:sz w:val="28"/>
                <w:szCs w:val="28"/>
                <w:rtl/>
                <w:lang w:bidi="ar-SY"/>
              </w:rPr>
              <w:fldChar w:fldCharType="begin"/>
            </w:r>
            <w:r>
              <w:rPr>
                <w:sz w:val="28"/>
                <w:szCs w:val="28"/>
                <w:lang w:bidi="ar-SY"/>
              </w:rPr>
              <w:instrText xml:space="preserve"> CITATION Moh17 \l 1033 </w:instrText>
            </w:r>
          </w:ins>
          <w:r>
            <w:rPr>
              <w:sz w:val="28"/>
              <w:szCs w:val="28"/>
              <w:rtl/>
              <w:lang w:bidi="ar-SY"/>
            </w:rPr>
            <w:fldChar w:fldCharType="separate"/>
          </w:r>
          <w:ins w:id="60" w:author="Anas koara" w:date="2019-07-20T02:15:00Z">
            <w:r>
              <w:rPr>
                <w:sz w:val="28"/>
                <w:szCs w:val="28"/>
                <w:lang w:bidi="ar-SY"/>
              </w:rPr>
              <w:t xml:space="preserve"> </w:t>
            </w:r>
            <w:r w:rsidRPr="00F7034B">
              <w:rPr>
                <w:sz w:val="28"/>
                <w:szCs w:val="28"/>
                <w:lang w:bidi="ar-SY"/>
                <w:rPrChange w:id="61" w:author="Anas koara" w:date="2019-07-20T02:15:00Z">
                  <w:rPr/>
                </w:rPrChange>
              </w:rPr>
              <w:t>(Menacer, et al. 2017)</w:t>
            </w:r>
            <w:r>
              <w:rPr>
                <w:sz w:val="28"/>
                <w:szCs w:val="28"/>
                <w:rtl/>
                <w:lang w:bidi="ar-SY"/>
              </w:rPr>
              <w:fldChar w:fldCharType="end"/>
            </w:r>
          </w:ins>
          <w:customXmlInsRangeStart w:id="62" w:author="Anas koara" w:date="2019-07-20T02:15:00Z"/>
        </w:sdtContent>
      </w:sdt>
      <w:customXmlInsRangeEnd w:id="62"/>
      <w:ins w:id="63" w:author="Anas koara" w:date="2019-07-20T02:11:00Z">
        <w:r>
          <w:rPr>
            <w:rFonts w:hint="cs"/>
            <w:sz w:val="28"/>
            <w:szCs w:val="28"/>
            <w:rtl/>
            <w:lang w:bidi="ar-SY"/>
          </w:rPr>
          <w:t xml:space="preserve"> هو اختبار الترجمة الآلية باست</w:t>
        </w:r>
      </w:ins>
      <w:ins w:id="64" w:author="Anas koara" w:date="2019-07-20T02:15:00Z">
        <w:r>
          <w:rPr>
            <w:rFonts w:hint="cs"/>
            <w:sz w:val="28"/>
            <w:szCs w:val="28"/>
            <w:rtl/>
            <w:lang w:bidi="ar-SY"/>
          </w:rPr>
          <w:t xml:space="preserve">خدام الشبكات العصبية </w:t>
        </w:r>
      </w:ins>
      <w:ins w:id="65" w:author="Anas koara" w:date="2019-07-20T02:17:00Z">
        <w:r>
          <w:rPr>
            <w:rFonts w:hint="cs"/>
            <w:sz w:val="28"/>
            <w:szCs w:val="28"/>
            <w:rtl/>
            <w:lang w:bidi="ar-SY"/>
          </w:rPr>
          <w:t xml:space="preserve"> حيث قام الباحثون باختبار نمادج ا</w:t>
        </w:r>
        <w:r w:rsidR="006D2C79">
          <w:rPr>
            <w:rFonts w:hint="cs"/>
            <w:sz w:val="28"/>
            <w:szCs w:val="28"/>
            <w:rtl/>
            <w:lang w:bidi="ar-SY"/>
          </w:rPr>
          <w:t>لترجمة الآلية العصبية  المختلفة</w:t>
        </w:r>
      </w:ins>
      <w:ins w:id="66" w:author="Anas koara" w:date="2019-07-20T02:21:00Z">
        <w:r w:rsidR="006D2C79">
          <w:rPr>
            <w:rFonts w:hint="cs"/>
            <w:sz w:val="28"/>
            <w:szCs w:val="28"/>
            <w:rtl/>
            <w:lang w:bidi="ar-SY"/>
          </w:rPr>
          <w:t>’ تم اجراء الب</w:t>
        </w:r>
      </w:ins>
      <w:ins w:id="67" w:author="Anas koara" w:date="2019-07-20T02:23:00Z">
        <w:r w:rsidR="006D2C79">
          <w:rPr>
            <w:rFonts w:hint="cs"/>
            <w:sz w:val="28"/>
            <w:szCs w:val="28"/>
            <w:rtl/>
            <w:lang w:bidi="ar-SY"/>
          </w:rPr>
          <w:t>ح</w:t>
        </w:r>
      </w:ins>
      <w:ins w:id="68" w:author="Anas koara" w:date="2019-07-20T02:21:00Z">
        <w:r w:rsidR="006D2C79">
          <w:rPr>
            <w:rFonts w:hint="cs"/>
            <w:sz w:val="28"/>
            <w:szCs w:val="28"/>
            <w:rtl/>
            <w:lang w:bidi="ar-SY"/>
          </w:rPr>
          <w:t xml:space="preserve">ث للترجمة </w:t>
        </w:r>
      </w:ins>
      <w:ins w:id="69" w:author="Anas koara" w:date="2019-07-20T02:23:00Z">
        <w:r w:rsidR="006D2C79">
          <w:rPr>
            <w:rFonts w:hint="cs"/>
            <w:sz w:val="28"/>
            <w:szCs w:val="28"/>
            <w:rtl/>
            <w:lang w:bidi="ar-SY"/>
          </w:rPr>
          <w:t>الآلية العربية-الإنكليزية</w:t>
        </w:r>
      </w:ins>
      <w:ins w:id="70" w:author="Anas koara" w:date="2019-07-20T02:30:00Z">
        <w:r w:rsidR="006D2C79">
          <w:rPr>
            <w:sz w:val="28"/>
            <w:szCs w:val="28"/>
            <w:lang w:bidi="ar-SY"/>
          </w:rPr>
          <w:t>.</w:t>
        </w:r>
      </w:ins>
    </w:p>
    <w:p w14:paraId="43174E98" w14:textId="7BFA314A" w:rsidR="001030ED" w:rsidRDefault="006D2C79" w:rsidP="006D2C79">
      <w:pPr>
        <w:rPr>
          <w:ins w:id="71" w:author="Anas koara" w:date="2019-07-20T02:25:00Z"/>
          <w:rFonts w:hint="cs"/>
          <w:sz w:val="28"/>
          <w:szCs w:val="28"/>
          <w:rtl/>
          <w:lang w:bidi="ar-SY"/>
        </w:rPr>
        <w:pPrChange w:id="72" w:author="Anas koara" w:date="2019-07-20T02:25:00Z">
          <w:pPr/>
        </w:pPrChange>
      </w:pPr>
      <w:ins w:id="73" w:author="Anas koara" w:date="2019-07-20T02:23:00Z">
        <w:r>
          <w:rPr>
            <w:rFonts w:hint="cs"/>
            <w:sz w:val="28"/>
            <w:szCs w:val="28"/>
            <w:rtl/>
            <w:lang w:bidi="ar-SY"/>
          </w:rPr>
          <w:t xml:space="preserve">تم </w:t>
        </w:r>
      </w:ins>
      <w:ins w:id="74" w:author="Anas koara" w:date="2019-07-20T02:24:00Z">
        <w:r>
          <w:rPr>
            <w:rFonts w:hint="cs"/>
            <w:sz w:val="28"/>
            <w:szCs w:val="28"/>
            <w:rtl/>
            <w:lang w:bidi="ar-SY"/>
          </w:rPr>
          <w:t xml:space="preserve">التدريب باستخام مدونات الأمم المتحدة حيث كانت حجم بيانات التدريب </w:t>
        </w:r>
        <w:bookmarkStart w:id="75" w:name="_GoBack"/>
        <w:r>
          <w:rPr>
            <w:sz w:val="28"/>
            <w:szCs w:val="28"/>
            <w:lang w:bidi="ar-SY"/>
          </w:rPr>
          <w:t>100000</w:t>
        </w:r>
      </w:ins>
      <w:ins w:id="76" w:author="Anas koara" w:date="2019-07-20T02:25:00Z">
        <w:r>
          <w:rPr>
            <w:rFonts w:hint="cs"/>
            <w:sz w:val="28"/>
            <w:szCs w:val="28"/>
            <w:rtl/>
            <w:lang w:bidi="ar-SY"/>
          </w:rPr>
          <w:t xml:space="preserve"> </w:t>
        </w:r>
        <w:bookmarkEnd w:id="75"/>
        <w:r>
          <w:rPr>
            <w:rFonts w:hint="cs"/>
            <w:sz w:val="28"/>
            <w:szCs w:val="28"/>
            <w:rtl/>
            <w:lang w:bidi="ar-SY"/>
          </w:rPr>
          <w:t xml:space="preserve">زوج من الجمل أما بيانات التحقق و الاحتبار فكان عددها </w:t>
        </w:r>
        <w:r>
          <w:rPr>
            <w:sz w:val="28"/>
            <w:szCs w:val="28"/>
            <w:lang w:bidi="ar-SY"/>
          </w:rPr>
          <w:t>1000</w:t>
        </w:r>
        <w:r>
          <w:rPr>
            <w:rFonts w:hint="cs"/>
            <w:sz w:val="28"/>
            <w:szCs w:val="28"/>
            <w:rtl/>
            <w:lang w:bidi="ar-SY"/>
          </w:rPr>
          <w:t xml:space="preserve"> زوج لكل منهما.</w:t>
        </w:r>
      </w:ins>
    </w:p>
    <w:p w14:paraId="47D2C5C7" w14:textId="5E51547D" w:rsidR="006D2C79" w:rsidRDefault="006D2C79" w:rsidP="00747B5A">
      <w:pPr>
        <w:rPr>
          <w:ins w:id="77" w:author="Anas koara" w:date="2019-07-20T02:36:00Z"/>
          <w:rFonts w:hint="cs"/>
          <w:sz w:val="28"/>
          <w:szCs w:val="28"/>
          <w:rtl/>
          <w:lang w:bidi="ar-SY"/>
        </w:rPr>
        <w:pPrChange w:id="78" w:author="Anas koara" w:date="2019-07-20T02:56:00Z">
          <w:pPr/>
        </w:pPrChange>
      </w:pPr>
      <w:ins w:id="79" w:author="Anas koara" w:date="2019-07-20T02:25:00Z">
        <w:r>
          <w:rPr>
            <w:rFonts w:hint="cs"/>
            <w:sz w:val="28"/>
            <w:szCs w:val="28"/>
            <w:rtl/>
            <w:lang w:bidi="ar-SY"/>
          </w:rPr>
          <w:t xml:space="preserve">تم </w:t>
        </w:r>
      </w:ins>
      <w:ins w:id="80" w:author="Anas koara" w:date="2019-07-20T02:26:00Z">
        <w:r>
          <w:rPr>
            <w:rFonts w:hint="cs"/>
            <w:sz w:val="28"/>
            <w:szCs w:val="28"/>
            <w:rtl/>
            <w:lang w:bidi="ar-SY"/>
          </w:rPr>
          <w:t xml:space="preserve">بناء نموذج للترجمة الآلية بالاعتماد على نماذج </w:t>
        </w:r>
      </w:ins>
      <w:ins w:id="81" w:author="Anas koara" w:date="2019-07-20T02:56:00Z">
        <w:r w:rsidR="00747B5A">
          <w:rPr>
            <w:rFonts w:hint="cs"/>
            <w:sz w:val="28"/>
            <w:szCs w:val="28"/>
            <w:rtl/>
            <w:lang w:bidi="ar-SY"/>
          </w:rPr>
          <w:t xml:space="preserve">  </w:t>
        </w:r>
        <w:r w:rsidR="00747B5A">
          <w:rPr>
            <w:sz w:val="28"/>
            <w:szCs w:val="28"/>
            <w:lang w:bidi="ar-SY"/>
          </w:rPr>
          <w:t>encoder-decoder</w:t>
        </w:r>
      </w:ins>
      <w:ins w:id="82" w:author="Anas koara" w:date="2019-07-20T02:26:00Z">
        <w:r>
          <w:rPr>
            <w:rFonts w:hint="cs"/>
            <w:sz w:val="28"/>
            <w:szCs w:val="28"/>
            <w:rtl/>
            <w:lang w:bidi="ar-SY"/>
          </w:rPr>
          <w:t xml:space="preserve"> كما وضحه</w:t>
        </w:r>
      </w:ins>
      <w:ins w:id="83" w:author="Anas koara" w:date="2019-07-20T02:28:00Z">
        <w:r>
          <w:rPr>
            <w:rFonts w:hint="cs"/>
            <w:sz w:val="28"/>
            <w:szCs w:val="28"/>
            <w:rtl/>
            <w:lang w:bidi="ar-SY"/>
          </w:rPr>
          <w:t xml:space="preserve"> </w:t>
        </w:r>
      </w:ins>
      <w:customXmlInsRangeStart w:id="84" w:author="Anas koara" w:date="2019-07-20T02:28:00Z"/>
      <w:sdt>
        <w:sdtPr>
          <w:rPr>
            <w:rFonts w:hint="cs"/>
            <w:sz w:val="28"/>
            <w:szCs w:val="28"/>
            <w:rtl/>
            <w:lang w:bidi="ar-SY"/>
          </w:rPr>
          <w:id w:val="1315533358"/>
          <w:citation/>
        </w:sdtPr>
        <w:sdtContent>
          <w:customXmlInsRangeEnd w:id="84"/>
          <w:ins w:id="85" w:author="Anas koara" w:date="2019-07-20T02:28:00Z">
            <w:r>
              <w:rPr>
                <w:sz w:val="28"/>
                <w:szCs w:val="28"/>
                <w:rtl/>
                <w:lang w:bidi="ar-SY"/>
              </w:rPr>
              <w:fldChar w:fldCharType="begin"/>
            </w:r>
            <w:r>
              <w:rPr>
                <w:sz w:val="28"/>
                <w:szCs w:val="28"/>
                <w:lang w:bidi="ar-SY"/>
              </w:rPr>
              <w:instrText xml:space="preserve"> CITATION cho2014properties1 \l 1033 </w:instrText>
            </w:r>
          </w:ins>
          <w:r>
            <w:rPr>
              <w:sz w:val="28"/>
              <w:szCs w:val="28"/>
              <w:rtl/>
              <w:lang w:bidi="ar-SY"/>
            </w:rPr>
            <w:fldChar w:fldCharType="separate"/>
          </w:r>
          <w:ins w:id="86" w:author="Anas koara" w:date="2019-07-20T02:28:00Z">
            <w:r w:rsidRPr="006D2C79">
              <w:rPr>
                <w:sz w:val="28"/>
                <w:szCs w:val="28"/>
                <w:lang w:bidi="ar-SY"/>
                <w:rPrChange w:id="87" w:author="Anas koara" w:date="2019-07-20T02:28:00Z">
                  <w:rPr/>
                </w:rPrChange>
              </w:rPr>
              <w:t>(Cho, Van Merriënboer and Bahdanau, et al. 2014)</w:t>
            </w:r>
            <w:r>
              <w:rPr>
                <w:sz w:val="28"/>
                <w:szCs w:val="28"/>
                <w:rtl/>
                <w:lang w:bidi="ar-SY"/>
              </w:rPr>
              <w:fldChar w:fldCharType="end"/>
            </w:r>
          </w:ins>
          <w:customXmlInsRangeStart w:id="88" w:author="Anas koara" w:date="2019-07-20T02:28:00Z"/>
        </w:sdtContent>
      </w:sdt>
      <w:customXmlInsRangeEnd w:id="88"/>
      <w:ins w:id="89" w:author="Anas koara" w:date="2019-07-20T02:30:00Z">
        <w:r>
          <w:rPr>
            <w:rFonts w:hint="cs"/>
            <w:sz w:val="28"/>
            <w:szCs w:val="28"/>
            <w:rtl/>
            <w:lang w:bidi="ar-SY"/>
          </w:rPr>
          <w:t xml:space="preserve">، </w:t>
        </w:r>
      </w:ins>
      <w:ins w:id="90" w:author="Anas koara" w:date="2019-07-20T02:29:00Z">
        <w:r>
          <w:rPr>
            <w:rFonts w:hint="cs"/>
            <w:sz w:val="28"/>
            <w:szCs w:val="28"/>
            <w:rtl/>
            <w:lang w:bidi="ar-SY"/>
          </w:rPr>
          <w:t xml:space="preserve">حيث أعتبر هذه النموذج هو النموذج المرجعي </w:t>
        </w:r>
        <w:r>
          <w:rPr>
            <w:sz w:val="28"/>
            <w:szCs w:val="28"/>
            <w:lang w:bidi="ar-SY"/>
          </w:rPr>
          <w:t>baseline</w:t>
        </w:r>
      </w:ins>
      <w:ins w:id="91" w:author="Anas koara" w:date="2019-07-20T02:31:00Z">
        <w:r w:rsidR="003A0AE0">
          <w:rPr>
            <w:rFonts w:hint="cs"/>
            <w:sz w:val="28"/>
            <w:szCs w:val="28"/>
            <w:rtl/>
            <w:lang w:bidi="ar-SY"/>
          </w:rPr>
          <w:t>،</w:t>
        </w:r>
      </w:ins>
      <w:ins w:id="92" w:author="Anas koara" w:date="2019-07-20T02:32:00Z">
        <w:r w:rsidR="003A0AE0">
          <w:rPr>
            <w:rFonts w:hint="cs"/>
            <w:sz w:val="28"/>
            <w:szCs w:val="28"/>
            <w:rtl/>
            <w:lang w:bidi="ar-SY"/>
          </w:rPr>
          <w:t>أما بالنسبة لبنية الشبكة فيتألف الـ</w:t>
        </w:r>
      </w:ins>
      <w:ins w:id="93" w:author="Anas koara" w:date="2019-07-20T02:34:00Z">
        <w:r w:rsidR="003A0AE0">
          <w:rPr>
            <w:sz w:val="28"/>
            <w:szCs w:val="28"/>
            <w:lang w:bidi="ar-SY"/>
          </w:rPr>
          <w:t xml:space="preserve"> </w:t>
        </w:r>
      </w:ins>
      <w:ins w:id="94" w:author="Anas koara" w:date="2019-07-20T02:33:00Z">
        <w:r w:rsidR="003A0AE0">
          <w:rPr>
            <w:sz w:val="28"/>
            <w:szCs w:val="28"/>
            <w:lang w:bidi="ar-SY"/>
          </w:rPr>
          <w:t>encoder</w:t>
        </w:r>
      </w:ins>
      <w:ins w:id="95" w:author="Anas koara" w:date="2019-07-20T02:34:00Z">
        <w:r w:rsidR="003A0AE0">
          <w:rPr>
            <w:rFonts w:hint="cs"/>
            <w:sz w:val="28"/>
            <w:szCs w:val="28"/>
            <w:rtl/>
            <w:lang w:bidi="ar-SY"/>
          </w:rPr>
          <w:t>والـ</w:t>
        </w:r>
        <w:r w:rsidR="003A0AE0">
          <w:rPr>
            <w:sz w:val="28"/>
            <w:szCs w:val="28"/>
            <w:lang w:bidi="ar-SY"/>
          </w:rPr>
          <w:t>decoder</w:t>
        </w:r>
      </w:ins>
      <w:ins w:id="96" w:author="Anas koara" w:date="2019-07-20T02:33:00Z">
        <w:r w:rsidR="003A0AE0">
          <w:rPr>
            <w:rFonts w:hint="cs"/>
            <w:sz w:val="28"/>
            <w:szCs w:val="28"/>
            <w:rtl/>
            <w:lang w:bidi="ar-SY"/>
          </w:rPr>
          <w:t xml:space="preserve"> من طبقة واحدة من خلايا </w:t>
        </w:r>
      </w:ins>
      <w:ins w:id="97" w:author="Anas koara" w:date="2019-07-20T02:49:00Z">
        <w:r w:rsidR="000153B7">
          <w:rPr>
            <w:sz w:val="28"/>
            <w:szCs w:val="28"/>
            <w:lang w:bidi="ar-SY"/>
          </w:rPr>
          <w:t>LSTM</w:t>
        </w:r>
      </w:ins>
      <w:ins w:id="98" w:author="Anas koara" w:date="2019-07-20T02:34:00Z">
        <w:r w:rsidR="003A0AE0">
          <w:rPr>
            <w:rFonts w:hint="cs"/>
            <w:sz w:val="28"/>
            <w:szCs w:val="28"/>
            <w:rtl/>
            <w:lang w:bidi="ar-SY"/>
          </w:rPr>
          <w:t xml:space="preserve"> عددها </w:t>
        </w:r>
        <w:r w:rsidR="003A0AE0">
          <w:rPr>
            <w:sz w:val="28"/>
            <w:szCs w:val="28"/>
            <w:lang w:bidi="ar-SY"/>
          </w:rPr>
          <w:t>100</w:t>
        </w:r>
      </w:ins>
      <w:ins w:id="99" w:author="Anas koara" w:date="2019-07-20T02:36:00Z">
        <w:r w:rsidR="003A0AE0">
          <w:rPr>
            <w:rFonts w:hint="cs"/>
            <w:sz w:val="28"/>
            <w:szCs w:val="28"/>
            <w:rtl/>
            <w:lang w:bidi="ar-SY"/>
          </w:rPr>
          <w:t>.</w:t>
        </w:r>
      </w:ins>
    </w:p>
    <w:p w14:paraId="10881158" w14:textId="2AE4072F" w:rsidR="003A0AE0" w:rsidRDefault="003A0AE0" w:rsidP="000153B7">
      <w:pPr>
        <w:rPr>
          <w:ins w:id="100" w:author="Anas koara" w:date="2019-07-20T02:51:00Z"/>
          <w:rFonts w:hint="cs"/>
          <w:sz w:val="28"/>
          <w:szCs w:val="28"/>
          <w:rtl/>
          <w:lang w:bidi="ar-SY"/>
        </w:rPr>
        <w:pPrChange w:id="101" w:author="Anas koara" w:date="2019-07-20T02:45:00Z">
          <w:pPr/>
        </w:pPrChange>
      </w:pPr>
      <w:ins w:id="102" w:author="Anas koara" w:date="2019-07-20T02:36:00Z">
        <w:r>
          <w:rPr>
            <w:rFonts w:hint="cs"/>
            <w:sz w:val="28"/>
            <w:szCs w:val="28"/>
            <w:rtl/>
            <w:lang w:bidi="ar-SY"/>
          </w:rPr>
          <w:t xml:space="preserve">كما تم بناء نموذج أخر يعتمد على آلية الانتباه </w:t>
        </w:r>
      </w:ins>
      <w:ins w:id="103" w:author="Anas koara" w:date="2019-07-20T02:37:00Z">
        <w:r>
          <w:rPr>
            <w:rFonts w:hint="cs"/>
            <w:sz w:val="28"/>
            <w:szCs w:val="28"/>
            <w:rtl/>
            <w:lang w:bidi="ar-SY"/>
          </w:rPr>
          <w:t xml:space="preserve">كما بينه </w:t>
        </w:r>
      </w:ins>
      <w:customXmlInsRangeStart w:id="104" w:author="Anas koara" w:date="2019-07-20T02:37:00Z"/>
      <w:sdt>
        <w:sdtPr>
          <w:rPr>
            <w:rFonts w:hint="cs"/>
            <w:sz w:val="28"/>
            <w:szCs w:val="28"/>
            <w:rtl/>
            <w:lang w:bidi="ar-SY"/>
          </w:rPr>
          <w:id w:val="156509041"/>
          <w:citation/>
        </w:sdtPr>
        <w:sdtContent>
          <w:customXmlInsRangeEnd w:id="104"/>
          <w:ins w:id="105" w:author="Anas koara" w:date="2019-07-20T02:37:00Z">
            <w:r>
              <w:rPr>
                <w:sz w:val="28"/>
                <w:szCs w:val="28"/>
                <w:rtl/>
                <w:lang w:bidi="ar-SY"/>
              </w:rPr>
              <w:fldChar w:fldCharType="begin"/>
            </w:r>
          </w:ins>
          <w:ins w:id="106" w:author="Anas koara" w:date="2019-07-20T05:29:00Z">
            <w:r w:rsidR="005C2E31">
              <w:rPr>
                <w:sz w:val="28"/>
                <w:szCs w:val="28"/>
                <w:lang w:bidi="ar-SY"/>
              </w:rPr>
              <w:instrText xml:space="preserve">CITATION Bahadanau2015 \l 10241 </w:instrText>
            </w:r>
          </w:ins>
          <w:r>
            <w:rPr>
              <w:sz w:val="28"/>
              <w:szCs w:val="28"/>
              <w:rtl/>
              <w:lang w:bidi="ar-SY"/>
            </w:rPr>
            <w:fldChar w:fldCharType="separate"/>
          </w:r>
          <w:ins w:id="107" w:author="Anas koara" w:date="2019-07-20T05:29:00Z">
            <w:r w:rsidR="005C2E31" w:rsidRPr="005C2E31">
              <w:rPr>
                <w:sz w:val="28"/>
                <w:szCs w:val="28"/>
                <w:lang w:bidi="ar-SY"/>
                <w:rPrChange w:id="108" w:author="Anas koara" w:date="2019-07-20T05:29:00Z">
                  <w:rPr/>
                </w:rPrChange>
              </w:rPr>
              <w:t>(Bahdanau, Cho and Bengio 2015)</w:t>
            </w:r>
          </w:ins>
          <w:ins w:id="109" w:author="Anas koara" w:date="2019-07-20T02:37:00Z">
            <w:r>
              <w:rPr>
                <w:sz w:val="28"/>
                <w:szCs w:val="28"/>
                <w:rtl/>
                <w:lang w:bidi="ar-SY"/>
              </w:rPr>
              <w:fldChar w:fldCharType="end"/>
            </w:r>
          </w:ins>
          <w:customXmlInsRangeStart w:id="110" w:author="Anas koara" w:date="2019-07-20T02:37:00Z"/>
        </w:sdtContent>
      </w:sdt>
      <w:customXmlInsRangeEnd w:id="110"/>
      <w:ins w:id="111" w:author="Anas koara" w:date="2019-07-20T02:37:00Z">
        <w:r>
          <w:rPr>
            <w:rFonts w:hint="cs"/>
            <w:sz w:val="28"/>
            <w:szCs w:val="28"/>
            <w:rtl/>
            <w:lang w:bidi="ar-SY"/>
          </w:rPr>
          <w:t xml:space="preserve"> مع تعديل </w:t>
        </w:r>
      </w:ins>
      <w:ins w:id="112" w:author="Anas koara" w:date="2019-07-20T02:45:00Z">
        <w:r w:rsidR="000153B7">
          <w:rPr>
            <w:rFonts w:hint="cs"/>
            <w:sz w:val="28"/>
            <w:szCs w:val="28"/>
            <w:rtl/>
            <w:lang w:bidi="ar-SY"/>
          </w:rPr>
          <w:t>طبقة الـ</w:t>
        </w:r>
        <w:r w:rsidR="000153B7">
          <w:rPr>
            <w:sz w:val="28"/>
            <w:szCs w:val="28"/>
            <w:lang w:bidi="ar-SY"/>
          </w:rPr>
          <w:t>encoder</w:t>
        </w:r>
        <w:r w:rsidR="000153B7">
          <w:rPr>
            <w:rFonts w:hint="cs"/>
            <w:sz w:val="28"/>
            <w:szCs w:val="28"/>
            <w:rtl/>
            <w:lang w:bidi="ar-SY"/>
          </w:rPr>
          <w:t xml:space="preserve"> حيث جعلها ثنائية الاتجاه</w:t>
        </w:r>
      </w:ins>
      <w:ins w:id="113" w:author="Anas koara" w:date="2019-07-20T02:51:00Z">
        <w:r w:rsidR="000153B7">
          <w:rPr>
            <w:rFonts w:hint="cs"/>
            <w:sz w:val="28"/>
            <w:szCs w:val="28"/>
            <w:rtl/>
            <w:lang w:bidi="ar-SY"/>
          </w:rPr>
          <w:t>.</w:t>
        </w:r>
      </w:ins>
    </w:p>
    <w:p w14:paraId="0F92F309" w14:textId="6066C348" w:rsidR="000153B7" w:rsidRDefault="000153B7" w:rsidP="000153B7">
      <w:pPr>
        <w:rPr>
          <w:ins w:id="114" w:author="Anas koara" w:date="2019-07-20T02:51:00Z"/>
          <w:sz w:val="28"/>
          <w:szCs w:val="28"/>
          <w:lang w:bidi="ar-SY"/>
        </w:rPr>
        <w:pPrChange w:id="115" w:author="Anas koara" w:date="2019-07-20T02:45:00Z">
          <w:pPr/>
        </w:pPrChange>
      </w:pPr>
      <w:ins w:id="116" w:author="Anas koara" w:date="2019-07-20T02:51:00Z">
        <w:r>
          <w:rPr>
            <w:rFonts w:hint="cs"/>
            <w:sz w:val="28"/>
            <w:szCs w:val="28"/>
            <w:rtl/>
            <w:lang w:bidi="ar-SY"/>
          </w:rPr>
          <w:t xml:space="preserve">وكانت النتائج بحسب معيار </w:t>
        </w:r>
        <w:r>
          <w:rPr>
            <w:sz w:val="28"/>
            <w:szCs w:val="28"/>
            <w:lang w:bidi="ar-SY"/>
          </w:rPr>
          <w:t>Bleu</w:t>
        </w:r>
      </w:ins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  <w:tblPrChange w:id="117" w:author="Anas koara" w:date="2019-07-20T02:57:00Z">
          <w:tblPr>
            <w:tblStyle w:val="a3"/>
            <w:bidiVisual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65"/>
        <w:gridCol w:w="2095"/>
        <w:gridCol w:w="1540"/>
        <w:tblGridChange w:id="118">
          <w:tblGrid>
            <w:gridCol w:w="2765"/>
            <w:gridCol w:w="2765"/>
            <w:gridCol w:w="2766"/>
          </w:tblGrid>
        </w:tblGridChange>
      </w:tblGrid>
      <w:tr w:rsidR="000153B7" w14:paraId="58EEF2B1" w14:textId="77777777" w:rsidTr="00747B5A">
        <w:trPr>
          <w:jc w:val="center"/>
          <w:ins w:id="119" w:author="Anas koara" w:date="2019-07-20T02:54:00Z"/>
        </w:trPr>
        <w:tc>
          <w:tcPr>
            <w:tcW w:w="2765" w:type="dxa"/>
            <w:tcPrChange w:id="120" w:author="Anas koara" w:date="2019-07-20T02:57:00Z">
              <w:tcPr>
                <w:tcW w:w="2765" w:type="dxa"/>
              </w:tcPr>
            </w:tcPrChange>
          </w:tcPr>
          <w:p w14:paraId="79549912" w14:textId="1DFD279D" w:rsidR="000153B7" w:rsidRDefault="000153B7" w:rsidP="00747B5A">
            <w:pPr>
              <w:jc w:val="center"/>
              <w:rPr>
                <w:ins w:id="121" w:author="Anas koara" w:date="2019-07-20T02:54:00Z"/>
                <w:rFonts w:hint="cs"/>
                <w:sz w:val="28"/>
                <w:szCs w:val="28"/>
                <w:rtl/>
                <w:lang w:bidi="ar-SY"/>
              </w:rPr>
              <w:pPrChange w:id="122" w:author="Anas koara" w:date="2019-07-20T03:00:00Z">
                <w:pPr/>
              </w:pPrChange>
            </w:pPr>
            <w:ins w:id="123" w:author="Anas koara" w:date="2019-07-20T02:54:00Z">
              <w:r w:rsidRPr="009369C3">
                <w:rPr>
                  <w:b/>
                  <w:bCs/>
                  <w:sz w:val="24"/>
                  <w:szCs w:val="24"/>
                  <w:lang w:bidi="ar-SY"/>
                </w:rPr>
                <w:t>Test Set</w:t>
              </w:r>
            </w:ins>
          </w:p>
        </w:tc>
        <w:tc>
          <w:tcPr>
            <w:tcW w:w="2095" w:type="dxa"/>
            <w:tcPrChange w:id="124" w:author="Anas koara" w:date="2019-07-20T02:57:00Z">
              <w:tcPr>
                <w:tcW w:w="2765" w:type="dxa"/>
              </w:tcPr>
            </w:tcPrChange>
          </w:tcPr>
          <w:p w14:paraId="3D81469E" w14:textId="001B4D27" w:rsidR="000153B7" w:rsidRDefault="000153B7" w:rsidP="00747B5A">
            <w:pPr>
              <w:jc w:val="center"/>
              <w:rPr>
                <w:ins w:id="125" w:author="Anas koara" w:date="2019-07-20T02:54:00Z"/>
                <w:rFonts w:hint="cs"/>
                <w:sz w:val="28"/>
                <w:szCs w:val="28"/>
                <w:rtl/>
                <w:lang w:bidi="ar-SY"/>
              </w:rPr>
              <w:pPrChange w:id="126" w:author="Anas koara" w:date="2019-07-20T03:00:00Z">
                <w:pPr/>
              </w:pPrChange>
            </w:pPr>
            <w:ins w:id="127" w:author="Anas koara" w:date="2019-07-20T02:54:00Z">
              <w:r w:rsidRPr="009369C3">
                <w:rPr>
                  <w:b/>
                  <w:bCs/>
                  <w:sz w:val="24"/>
                  <w:szCs w:val="24"/>
                  <w:lang w:bidi="ar-SY"/>
                </w:rPr>
                <w:t>Development Set</w:t>
              </w:r>
            </w:ins>
          </w:p>
        </w:tc>
        <w:tc>
          <w:tcPr>
            <w:tcW w:w="1540" w:type="dxa"/>
            <w:tcPrChange w:id="128" w:author="Anas koara" w:date="2019-07-20T02:57:00Z">
              <w:tcPr>
                <w:tcW w:w="2766" w:type="dxa"/>
              </w:tcPr>
            </w:tcPrChange>
          </w:tcPr>
          <w:p w14:paraId="237EF7A3" w14:textId="77777777" w:rsidR="000153B7" w:rsidRDefault="000153B7" w:rsidP="00747B5A">
            <w:pPr>
              <w:jc w:val="center"/>
              <w:rPr>
                <w:ins w:id="129" w:author="Anas koara" w:date="2019-07-20T02:54:00Z"/>
                <w:rFonts w:hint="cs"/>
                <w:sz w:val="28"/>
                <w:szCs w:val="28"/>
                <w:rtl/>
                <w:lang w:bidi="ar-SY"/>
              </w:rPr>
              <w:pPrChange w:id="130" w:author="Anas koara" w:date="2019-07-20T03:00:00Z">
                <w:pPr/>
              </w:pPrChange>
            </w:pPr>
          </w:p>
        </w:tc>
      </w:tr>
      <w:tr w:rsidR="00747B5A" w14:paraId="2F3C277C" w14:textId="77777777" w:rsidTr="00747B5A">
        <w:trPr>
          <w:jc w:val="center"/>
          <w:ins w:id="131" w:author="Anas koara" w:date="2019-07-20T02:54:00Z"/>
        </w:trPr>
        <w:tc>
          <w:tcPr>
            <w:tcW w:w="2765" w:type="dxa"/>
            <w:tcPrChange w:id="132" w:author="Anas koara" w:date="2019-07-20T02:57:00Z">
              <w:tcPr>
                <w:tcW w:w="2765" w:type="dxa"/>
              </w:tcPr>
            </w:tcPrChange>
          </w:tcPr>
          <w:p w14:paraId="61E15F45" w14:textId="5B0120DA" w:rsidR="00747B5A" w:rsidRDefault="00747B5A" w:rsidP="00747B5A">
            <w:pPr>
              <w:jc w:val="center"/>
              <w:rPr>
                <w:ins w:id="133" w:author="Anas koara" w:date="2019-07-20T02:54:00Z"/>
                <w:sz w:val="28"/>
                <w:szCs w:val="28"/>
                <w:lang w:bidi="ar-SY"/>
              </w:rPr>
              <w:pPrChange w:id="134" w:author="Anas koara" w:date="2019-07-20T03:00:00Z">
                <w:pPr/>
              </w:pPrChange>
            </w:pPr>
            <w:ins w:id="135" w:author="Anas koara" w:date="2019-07-20T02:58:00Z">
              <w:r>
                <w:rPr>
                  <w:sz w:val="28"/>
                  <w:szCs w:val="28"/>
                  <w:lang w:bidi="ar-SY"/>
                </w:rPr>
                <w:t>5.35</w:t>
              </w:r>
            </w:ins>
          </w:p>
        </w:tc>
        <w:tc>
          <w:tcPr>
            <w:tcW w:w="2095" w:type="dxa"/>
            <w:tcPrChange w:id="136" w:author="Anas koara" w:date="2019-07-20T02:57:00Z">
              <w:tcPr>
                <w:tcW w:w="2765" w:type="dxa"/>
              </w:tcPr>
            </w:tcPrChange>
          </w:tcPr>
          <w:p w14:paraId="1E10B448" w14:textId="50CAE708" w:rsidR="00747B5A" w:rsidRDefault="00747B5A" w:rsidP="00747B5A">
            <w:pPr>
              <w:jc w:val="center"/>
              <w:rPr>
                <w:ins w:id="137" w:author="Anas koara" w:date="2019-07-20T02:54:00Z"/>
                <w:sz w:val="28"/>
                <w:szCs w:val="28"/>
                <w:lang w:bidi="ar-SY"/>
              </w:rPr>
              <w:pPrChange w:id="138" w:author="Anas koara" w:date="2019-07-20T03:00:00Z">
                <w:pPr/>
              </w:pPrChange>
            </w:pPr>
            <w:ins w:id="139" w:author="Anas koara" w:date="2019-07-20T02:58:00Z">
              <w:r>
                <w:t>7.83</w:t>
              </w:r>
            </w:ins>
          </w:p>
        </w:tc>
        <w:tc>
          <w:tcPr>
            <w:tcW w:w="1540" w:type="dxa"/>
            <w:tcPrChange w:id="140" w:author="Anas koara" w:date="2019-07-20T02:57:00Z">
              <w:tcPr>
                <w:tcW w:w="2766" w:type="dxa"/>
              </w:tcPr>
            </w:tcPrChange>
          </w:tcPr>
          <w:p w14:paraId="01E0FC50" w14:textId="1B0ABE4A" w:rsidR="00747B5A" w:rsidRDefault="00747B5A" w:rsidP="00747B5A">
            <w:pPr>
              <w:jc w:val="center"/>
              <w:rPr>
                <w:ins w:id="141" w:author="Anas koara" w:date="2019-07-20T02:54:00Z"/>
                <w:rFonts w:hint="cs"/>
                <w:sz w:val="28"/>
                <w:szCs w:val="28"/>
                <w:rtl/>
                <w:lang w:bidi="ar-SY"/>
              </w:rPr>
              <w:pPrChange w:id="142" w:author="Anas koara" w:date="2019-07-20T03:00:00Z">
                <w:pPr/>
              </w:pPrChange>
            </w:pPr>
            <w:ins w:id="143" w:author="Anas koara" w:date="2019-07-20T02:54:00Z">
              <w:r>
                <w:rPr>
                  <w:sz w:val="24"/>
                  <w:szCs w:val="24"/>
                  <w:lang w:bidi="ar-SY"/>
                </w:rPr>
                <w:t>baseline</w:t>
              </w:r>
            </w:ins>
          </w:p>
        </w:tc>
      </w:tr>
      <w:tr w:rsidR="000153B7" w14:paraId="2B01D71C" w14:textId="77777777" w:rsidTr="00747B5A">
        <w:trPr>
          <w:jc w:val="center"/>
          <w:ins w:id="144" w:author="Anas koara" w:date="2019-07-20T02:54:00Z"/>
        </w:trPr>
        <w:tc>
          <w:tcPr>
            <w:tcW w:w="2765" w:type="dxa"/>
            <w:tcPrChange w:id="145" w:author="Anas koara" w:date="2019-07-20T02:57:00Z">
              <w:tcPr>
                <w:tcW w:w="2765" w:type="dxa"/>
              </w:tcPr>
            </w:tcPrChange>
          </w:tcPr>
          <w:p w14:paraId="31C39026" w14:textId="301E0388" w:rsidR="000153B7" w:rsidRDefault="00747B5A" w:rsidP="00747B5A">
            <w:pPr>
              <w:jc w:val="center"/>
              <w:rPr>
                <w:ins w:id="146" w:author="Anas koara" w:date="2019-07-20T02:54:00Z"/>
                <w:sz w:val="28"/>
                <w:szCs w:val="28"/>
                <w:lang w:bidi="ar-SY"/>
              </w:rPr>
              <w:pPrChange w:id="147" w:author="Anas koara" w:date="2019-07-20T03:00:00Z">
                <w:pPr/>
              </w:pPrChange>
            </w:pPr>
            <w:ins w:id="148" w:author="Anas koara" w:date="2019-07-20T02:59:00Z">
              <w:r>
                <w:rPr>
                  <w:sz w:val="28"/>
                  <w:szCs w:val="28"/>
                  <w:lang w:bidi="ar-SY"/>
                </w:rPr>
                <w:t>21.03</w:t>
              </w:r>
            </w:ins>
          </w:p>
        </w:tc>
        <w:tc>
          <w:tcPr>
            <w:tcW w:w="2095" w:type="dxa"/>
            <w:tcPrChange w:id="149" w:author="Anas koara" w:date="2019-07-20T02:57:00Z">
              <w:tcPr>
                <w:tcW w:w="2765" w:type="dxa"/>
              </w:tcPr>
            </w:tcPrChange>
          </w:tcPr>
          <w:p w14:paraId="367DD2F4" w14:textId="55563DFC" w:rsidR="000153B7" w:rsidRDefault="00747B5A" w:rsidP="00747B5A">
            <w:pPr>
              <w:jc w:val="center"/>
              <w:rPr>
                <w:ins w:id="150" w:author="Anas koara" w:date="2019-07-20T02:54:00Z"/>
                <w:sz w:val="28"/>
                <w:szCs w:val="28"/>
                <w:lang w:bidi="ar-SY"/>
              </w:rPr>
              <w:pPrChange w:id="151" w:author="Anas koara" w:date="2019-07-20T03:00:00Z">
                <w:pPr/>
              </w:pPrChange>
            </w:pPr>
            <w:ins w:id="152" w:author="Anas koara" w:date="2019-07-20T02:59:00Z">
              <w:r>
                <w:rPr>
                  <w:sz w:val="28"/>
                  <w:szCs w:val="28"/>
                  <w:lang w:bidi="ar-SY"/>
                </w:rPr>
                <w:t>28.09</w:t>
              </w:r>
            </w:ins>
          </w:p>
        </w:tc>
        <w:tc>
          <w:tcPr>
            <w:tcW w:w="1540" w:type="dxa"/>
            <w:tcPrChange w:id="153" w:author="Anas koara" w:date="2019-07-20T02:57:00Z">
              <w:tcPr>
                <w:tcW w:w="2766" w:type="dxa"/>
              </w:tcPr>
            </w:tcPrChange>
          </w:tcPr>
          <w:p w14:paraId="1412A99E" w14:textId="0A7A504D" w:rsidR="000153B7" w:rsidRDefault="000153B7" w:rsidP="00747B5A">
            <w:pPr>
              <w:jc w:val="center"/>
              <w:rPr>
                <w:ins w:id="154" w:author="Anas koara" w:date="2019-07-20T02:54:00Z"/>
                <w:rFonts w:hint="cs"/>
                <w:sz w:val="28"/>
                <w:szCs w:val="28"/>
                <w:rtl/>
                <w:lang w:bidi="ar-SY"/>
              </w:rPr>
              <w:pPrChange w:id="155" w:author="Anas koara" w:date="2019-07-20T03:00:00Z">
                <w:pPr/>
              </w:pPrChange>
            </w:pPr>
            <w:ins w:id="156" w:author="Anas koara" w:date="2019-07-20T02:55:00Z">
              <w:r>
                <w:rPr>
                  <w:sz w:val="28"/>
                  <w:szCs w:val="28"/>
                  <w:lang w:bidi="ar-SY"/>
                </w:rPr>
                <w:t>Attension</w:t>
              </w:r>
            </w:ins>
          </w:p>
        </w:tc>
      </w:tr>
    </w:tbl>
    <w:p w14:paraId="13207CF7" w14:textId="77777777" w:rsidR="000153B7" w:rsidRPr="003A0AE0" w:rsidRDefault="000153B7" w:rsidP="009E335F">
      <w:pPr>
        <w:rPr>
          <w:rFonts w:hint="cs"/>
          <w:sz w:val="28"/>
          <w:szCs w:val="28"/>
          <w:lang w:bidi="ar-SY"/>
          <w:rPrChange w:id="157" w:author="Anas koara" w:date="2019-07-20T02:31:00Z">
            <w:rPr>
              <w:lang w:bidi="ar-SY"/>
            </w:rPr>
          </w:rPrChange>
        </w:rPr>
      </w:pPr>
    </w:p>
    <w:sectPr w:rsidR="000153B7" w:rsidRPr="003A0AE0" w:rsidSect="00337C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r. Nada GHNEIM" w:date="2019-06-12T19:44:00Z" w:initials="N.G.">
    <w:p w14:paraId="2F558685" w14:textId="1BB9EE77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ما هو هذا التموذج ماذا يفعل ماهي المنهجية؟؟؟</w:t>
      </w:r>
    </w:p>
  </w:comment>
  <w:comment w:id="3" w:author="Dr. Nada GHNEIM" w:date="2019-06-12T19:40:00Z" w:initials="N.G.">
    <w:p w14:paraId="7F131745" w14:textId="08152C6A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لا بد كم ذكر حجوم جميع العينات والمعلومات الخاصة بها، لنعرف ولتتم المقارنة فيما بعد بالنتائج؟؟؟؟</w:t>
      </w:r>
    </w:p>
  </w:comment>
  <w:comment w:id="4" w:author="Anas koara" w:date="2019-05-23T20:33:00Z" w:initials="Ak">
    <w:p w14:paraId="747A27EF" w14:textId="77777777" w:rsidR="00F7034B" w:rsidRDefault="00F7034B" w:rsidP="00620B90">
      <w:pPr>
        <w:pStyle w:val="a6"/>
        <w:rPr>
          <w:lang w:bidi="ar-SY"/>
        </w:rPr>
      </w:pPr>
      <w:r>
        <w:rPr>
          <w:rStyle w:val="a5"/>
        </w:rPr>
        <w:annotationRef/>
      </w:r>
      <w:r>
        <w:rPr>
          <w:rFonts w:hint="cs"/>
          <w:rtl/>
          <w:lang w:bidi="ar-SY"/>
        </w:rPr>
        <w:t xml:space="preserve">التدريب يكون باستخدام </w:t>
      </w:r>
      <w:r>
        <w:rPr>
          <w:lang w:bidi="ar-SY"/>
        </w:rPr>
        <w:t>training dataset</w:t>
      </w:r>
      <w:r>
        <w:rPr>
          <w:rFonts w:hint="cs"/>
          <w:rtl/>
          <w:lang w:bidi="ar-SY"/>
        </w:rPr>
        <w:t xml:space="preserve">معينة و الاختبار يكون باستخدام </w:t>
      </w:r>
      <w:r>
        <w:rPr>
          <w:lang w:bidi="ar-SY"/>
        </w:rPr>
        <w:t>test dataset(s)</w:t>
      </w:r>
    </w:p>
  </w:comment>
  <w:comment w:id="5" w:author="Anas koara" w:date="2019-05-23T21:04:00Z" w:initials="Ak">
    <w:p w14:paraId="0D5AFC8E" w14:textId="77777777" w:rsidR="00F7034B" w:rsidRDefault="00F7034B" w:rsidP="00620B90">
      <w:pPr>
        <w:pStyle w:val="a6"/>
        <w:rPr>
          <w:rtl/>
          <w:lang w:bidi="ar-SY"/>
        </w:rPr>
      </w:pPr>
      <w:r>
        <w:rPr>
          <w:rStyle w:val="a5"/>
        </w:rPr>
        <w:annotationRef/>
      </w:r>
      <w:r>
        <w:rPr>
          <w:rFonts w:hint="cs"/>
          <w:rtl/>
        </w:rPr>
        <w:t xml:space="preserve">بالنسبة </w:t>
      </w:r>
      <w:r>
        <w:t>lwslt2016</w:t>
      </w:r>
      <w:r>
        <w:rPr>
          <w:rFonts w:hint="cs"/>
          <w:rtl/>
          <w:lang w:bidi="ar-SY"/>
        </w:rPr>
        <w:t xml:space="preserve"> كان في قريق تاني شارك بالترجمة العربي الإنكليزي و كانت نتائجه أقل من الفريق الذي ذكرته </w:t>
      </w:r>
    </w:p>
    <w:p w14:paraId="76978975" w14:textId="77777777" w:rsidR="00F7034B" w:rsidRDefault="00F7034B" w:rsidP="00620B90">
      <w:pPr>
        <w:pStyle w:val="a6"/>
        <w:rPr>
          <w:lang w:bidi="ar-SY"/>
        </w:rPr>
      </w:pPr>
      <w:hyperlink r:id="rId1" w:history="1">
        <w:r w:rsidRPr="00870098">
          <w:rPr>
            <w:rStyle w:val="Hyperlink"/>
            <w:lang w:bidi="ar-SY"/>
          </w:rPr>
          <w:t>https://workshop2016.iwslt.org/downloads/IWSLT_2016_paper_22.pdf</w:t>
        </w:r>
      </w:hyperlink>
    </w:p>
    <w:p w14:paraId="2E813E59" w14:textId="77777777" w:rsidR="00F7034B" w:rsidRDefault="00F7034B" w:rsidP="00620B90">
      <w:pPr>
        <w:pStyle w:val="a6"/>
        <w:rPr>
          <w:lang w:bidi="ar-SY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و بالنسبة للمؤتمرات التالية لم يكن هنالك أي شيئ له علاقة باللغة العربية </w:t>
      </w:r>
      <w:r>
        <w:rPr>
          <w:rFonts w:hint="cs"/>
          <w:rtl/>
          <w:lang w:bidi="ar-SY"/>
        </w:rPr>
        <w:tab/>
      </w:r>
    </w:p>
  </w:comment>
  <w:comment w:id="7" w:author="Dr. Nada GHNEIM" w:date="2019-06-12T20:02:00Z" w:initials="N.G.">
    <w:p w14:paraId="1A382F91" w14:textId="380E406E" w:rsidR="00F7034B" w:rsidRDefault="00F7034B">
      <w:pPr>
        <w:pStyle w:val="a6"/>
        <w:rPr>
          <w:rtl/>
        </w:rPr>
      </w:pPr>
      <w:r>
        <w:rPr>
          <w:rStyle w:val="a5"/>
        </w:rPr>
        <w:annotationRef/>
      </w:r>
      <w:r>
        <w:rPr>
          <w:rFonts w:hint="cs"/>
          <w:rtl/>
        </w:rPr>
        <w:t>لم أفهم ما هو شكل هذه القواعد وماذا تفعل؟</w:t>
      </w:r>
    </w:p>
    <w:p w14:paraId="725DBFB6" w14:textId="77777777" w:rsidR="00F7034B" w:rsidRDefault="00F7034B">
      <w:pPr>
        <w:pStyle w:val="a6"/>
        <w:rPr>
          <w:rtl/>
        </w:rPr>
      </w:pPr>
    </w:p>
    <w:p w14:paraId="1130AD6C" w14:textId="4E7288B0" w:rsidR="00F7034B" w:rsidRDefault="00F7034B" w:rsidP="001E1DFD">
      <w:pPr>
        <w:pStyle w:val="a6"/>
        <w:bidi w:val="0"/>
      </w:pPr>
    </w:p>
  </w:comment>
  <w:comment w:id="8" w:author="Anas koara" w:date="2019-07-17T21:38:00Z" w:initials="Ak">
    <w:p w14:paraId="4779A934" w14:textId="20BAEF82" w:rsidR="00F7034B" w:rsidRDefault="00F7034B" w:rsidP="007C60AA">
      <w:pPr>
        <w:pStyle w:val="a6"/>
        <w:rPr>
          <w:rtl/>
        </w:rPr>
      </w:pPr>
      <w:r>
        <w:rPr>
          <w:rStyle w:val="a5"/>
        </w:rPr>
        <w:annotationRef/>
      </w:r>
      <w:r>
        <w:rPr>
          <w:rFonts w:hint="cs"/>
          <w:rtl/>
        </w:rPr>
        <w:t>قواعد بناء الجملة في اللغة الانكليزية  أو العربية</w:t>
      </w:r>
    </w:p>
    <w:p w14:paraId="700DA1F6" w14:textId="77777777" w:rsidR="00F7034B" w:rsidRDefault="00F7034B" w:rsidP="007C60AA">
      <w:pPr>
        <w:pStyle w:val="a6"/>
        <w:bidi w:val="0"/>
      </w:pPr>
    </w:p>
    <w:p w14:paraId="6254461D" w14:textId="560B449D" w:rsidR="00F7034B" w:rsidRDefault="00F7034B" w:rsidP="007C60AA">
      <w:pPr>
        <w:pStyle w:val="a6"/>
        <w:bidi w:val="0"/>
      </w:pPr>
      <w:r w:rsidRPr="001E1DFD">
        <w:t xml:space="preserve">NP →AP NP </w:t>
      </w:r>
    </w:p>
    <w:p w14:paraId="5612B5F4" w14:textId="77777777" w:rsidR="00F7034B" w:rsidRDefault="00F7034B" w:rsidP="007C60AA">
      <w:pPr>
        <w:pStyle w:val="a6"/>
        <w:bidi w:val="0"/>
      </w:pPr>
      <w:r w:rsidRPr="001E1DFD">
        <w:t xml:space="preserve"> • AP → AdjP | AdvP</w:t>
      </w:r>
    </w:p>
    <w:p w14:paraId="26DB2F4E" w14:textId="77777777" w:rsidR="00F7034B" w:rsidRDefault="00F7034B" w:rsidP="007C60AA">
      <w:pPr>
        <w:pStyle w:val="a6"/>
        <w:bidi w:val="0"/>
      </w:pPr>
      <w:r w:rsidRPr="001E1DFD">
        <w:t xml:space="preserve"> • AdjP → (Adj) ( AdjP)</w:t>
      </w:r>
    </w:p>
    <w:p w14:paraId="41B278C3" w14:textId="77777777" w:rsidR="00F7034B" w:rsidRDefault="00F7034B" w:rsidP="007C60AA">
      <w:pPr>
        <w:pStyle w:val="a6"/>
        <w:bidi w:val="0"/>
      </w:pPr>
      <w:r w:rsidRPr="001E1DFD">
        <w:t xml:space="preserve"> • AdvP → (Adv) ( AdvP)  </w:t>
      </w:r>
    </w:p>
    <w:p w14:paraId="4E5345E8" w14:textId="76CF97DE" w:rsidR="00F7034B" w:rsidRDefault="00F7034B" w:rsidP="007C60AA">
      <w:pPr>
        <w:pStyle w:val="a6"/>
        <w:rPr>
          <w:rtl/>
          <w:lang w:bidi="ar-SY"/>
        </w:rPr>
      </w:pPr>
      <w:r w:rsidRPr="001E1DFD">
        <w:t>• NP→ to V</w:t>
      </w:r>
    </w:p>
    <w:p w14:paraId="28710613" w14:textId="163CFFD9" w:rsidR="00F7034B" w:rsidRPr="007C60AA" w:rsidRDefault="00F7034B" w:rsidP="007C60AA">
      <w:pPr>
        <w:pStyle w:val="a6"/>
        <w:rPr>
          <w:lang w:bidi="ar-SY"/>
        </w:rPr>
      </w:pPr>
      <w:r>
        <w:rPr>
          <w:lang w:bidi="ar-SY"/>
        </w:rPr>
        <w:t>…</w:t>
      </w:r>
    </w:p>
  </w:comment>
  <w:comment w:id="10" w:author="Dr. Nada GHNEIM" w:date="2019-06-12T20:09:00Z" w:initials="N.G.">
    <w:p w14:paraId="1062F588" w14:textId="18D7D898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إذا كان بإمكانك وضع أمثلة لذلك يكون أفضل</w:t>
      </w:r>
    </w:p>
  </w:comment>
  <w:comment w:id="17" w:author="Dr. Nada GHNEIM" w:date="2019-06-12T20:10:00Z" w:initials="N.G.">
    <w:p w14:paraId="2B9CEEE0" w14:textId="08036C36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ما حجم المدونة المستخدمة للتقييم؟</w:t>
      </w:r>
    </w:p>
  </w:comment>
  <w:comment w:id="39" w:author="Dr. Nada GHNEIM" w:date="2019-06-12T20:25:00Z" w:initials="N.G.">
    <w:p w14:paraId="39E4103A" w14:textId="67DB3443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غير مفهومة</w:t>
      </w:r>
    </w:p>
  </w:comment>
  <w:comment w:id="40" w:author="Anas koara" w:date="2019-07-17T23:13:00Z" w:initials="Ak">
    <w:p w14:paraId="47CCB2FF" w14:textId="5714C576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حذفت الفقرة لأنه يجب أن تكون مفصلة سابقا في الدراسة النظرية</w:t>
      </w:r>
    </w:p>
  </w:comment>
  <w:comment w:id="42" w:author="Dr. Nada GHNEIM" w:date="2019-06-12T20:45:00Z" w:initials="N.G.">
    <w:p w14:paraId="1E552830" w14:textId="4C5F71F9" w:rsidR="00F7034B" w:rsidRDefault="00F7034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حاول أن تشرح بهذه الفقرة ما يوجد في المخطط بشكل أفضل!!</w:t>
      </w:r>
    </w:p>
  </w:comment>
  <w:comment w:id="43" w:author="Anas koara" w:date="2019-07-17T23:04:00Z" w:initials="Ak">
    <w:p w14:paraId="17ACC738" w14:textId="77777777" w:rsidR="00F7034B" w:rsidRDefault="00F7034B" w:rsidP="00E15A81">
      <w:pPr>
        <w:pStyle w:val="a6"/>
        <w:rPr>
          <w:rtl/>
          <w:lang w:bidi="ar-SY"/>
        </w:rPr>
      </w:pPr>
      <w:r>
        <w:rPr>
          <w:rStyle w:val="a5"/>
        </w:rPr>
        <w:annotationRef/>
      </w:r>
      <w:r>
        <w:rPr>
          <w:rFonts w:hint="cs"/>
          <w:rtl/>
        </w:rPr>
        <w:t>كون النموذج يتعامل مع سلسة من الحروف و الحرف بفرده لا يمثل أي معنى(على عكس الكلمة</w:t>
      </w:r>
      <w:r>
        <w:t>(</w:t>
      </w:r>
      <w:r>
        <w:rPr>
          <w:rFonts w:hint="cs"/>
          <w:rtl/>
        </w:rPr>
        <w:t xml:space="preserve"> فيتم أستعمال  طبقات </w:t>
      </w:r>
      <w:r>
        <w:t xml:space="preserve">convolution </w:t>
      </w:r>
      <w:r>
        <w:rPr>
          <w:rFonts w:hint="cs"/>
          <w:rtl/>
          <w:lang w:bidi="ar-SY"/>
        </w:rPr>
        <w:t xml:space="preserve"> لبناء أشعة خصائص للجملة بناءأ على المحارف المتجاورة.و بالتالي ينتج لدينا تمثيل مضغوط للجملة </w:t>
      </w:r>
    </w:p>
    <w:p w14:paraId="2C10CE82" w14:textId="77777777" w:rsidR="00F7034B" w:rsidRDefault="00F7034B" w:rsidP="00E15A81">
      <w:pPr>
        <w:pStyle w:val="a6"/>
        <w:rPr>
          <w:rtl/>
          <w:lang w:bidi="ar-SY"/>
        </w:rPr>
      </w:pPr>
    </w:p>
    <w:p w14:paraId="111ABB9F" w14:textId="1B3A50DE" w:rsidR="00F7034B" w:rsidRDefault="00F7034B" w:rsidP="00E15A81">
      <w:pPr>
        <w:pStyle w:val="a6"/>
        <w:rPr>
          <w:rtl/>
          <w:lang w:bidi="ar-SY"/>
        </w:rPr>
      </w:pPr>
      <w:r>
        <w:rPr>
          <w:rFonts w:hint="cs"/>
          <w:rtl/>
          <w:lang w:bidi="ar-SY"/>
        </w:rPr>
        <w:t xml:space="preserve">الاستعمال الرئيسي لشبكات </w:t>
      </w:r>
      <w:r>
        <w:rPr>
          <w:lang w:bidi="ar-SY"/>
        </w:rPr>
        <w:t>convolution</w:t>
      </w:r>
      <w:r>
        <w:rPr>
          <w:rFonts w:hint="cs"/>
          <w:rtl/>
          <w:lang w:bidi="ar-SY"/>
        </w:rPr>
        <w:t xml:space="preserve"> هو في الشبكات العصبية الخاصة للتعرف على الصور حيث تستعمل لإيجاد العلاقات بين البكسلات المتجاورة لتوليد   شعاع تمثيل للصورة , حيث استعمال كل بكسل لوحده سيضيع معلومات قيمة عن السياق الذي ورد فيه هذا البكسل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558685" w15:done="0"/>
  <w15:commentEx w15:paraId="7F131745" w15:done="0"/>
  <w15:commentEx w15:paraId="747A27EF" w15:done="0"/>
  <w15:commentEx w15:paraId="2E813E59" w15:done="0"/>
  <w15:commentEx w15:paraId="1130AD6C" w15:done="0"/>
  <w15:commentEx w15:paraId="28710613" w15:paraIdParent="1130AD6C" w15:done="0"/>
  <w15:commentEx w15:paraId="1062F588" w15:done="0"/>
  <w15:commentEx w15:paraId="2B9CEEE0" w15:done="0"/>
  <w15:commentEx w15:paraId="39E4103A" w15:done="0"/>
  <w15:commentEx w15:paraId="47CCB2FF" w15:paraIdParent="39E4103A" w15:done="0"/>
  <w15:commentEx w15:paraId="1E552830" w15:done="0"/>
  <w15:commentEx w15:paraId="111ABB9F" w15:paraIdParent="1E5528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053E"/>
    <w:multiLevelType w:val="hybridMultilevel"/>
    <w:tmpl w:val="9976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096D5A"/>
    <w:multiLevelType w:val="hybridMultilevel"/>
    <w:tmpl w:val="C11C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A5BDE"/>
    <w:multiLevelType w:val="hybridMultilevel"/>
    <w:tmpl w:val="158AA5C4"/>
    <w:lvl w:ilvl="0" w:tplc="04090001">
      <w:start w:val="1"/>
      <w:numFmt w:val="bullet"/>
      <w:lvlText w:val=""/>
      <w:lvlJc w:val="left"/>
      <w:pPr>
        <w:ind w:left="1800" w:hanging="144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 koara">
    <w15:presenceInfo w15:providerId="Windows Live" w15:userId="7c05078b98a4822f"/>
  </w15:person>
  <w15:person w15:author="Dr. Nada GHNEIM">
    <w15:presenceInfo w15:providerId="None" w15:userId="Dr. Nada GHNE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90"/>
    <w:rsid w:val="000153B7"/>
    <w:rsid w:val="00037EDC"/>
    <w:rsid w:val="000654A1"/>
    <w:rsid w:val="00082E8C"/>
    <w:rsid w:val="00092B81"/>
    <w:rsid w:val="000D15BD"/>
    <w:rsid w:val="00102B6F"/>
    <w:rsid w:val="001030ED"/>
    <w:rsid w:val="00111729"/>
    <w:rsid w:val="00116C25"/>
    <w:rsid w:val="001440FB"/>
    <w:rsid w:val="00172E74"/>
    <w:rsid w:val="001C3825"/>
    <w:rsid w:val="001E1DFD"/>
    <w:rsid w:val="001F5C31"/>
    <w:rsid w:val="001F719E"/>
    <w:rsid w:val="00233EC8"/>
    <w:rsid w:val="00237087"/>
    <w:rsid w:val="00251110"/>
    <w:rsid w:val="00294912"/>
    <w:rsid w:val="002D4ACA"/>
    <w:rsid w:val="002D675C"/>
    <w:rsid w:val="00302306"/>
    <w:rsid w:val="0030234F"/>
    <w:rsid w:val="003315C7"/>
    <w:rsid w:val="00337CFC"/>
    <w:rsid w:val="003432C6"/>
    <w:rsid w:val="00366248"/>
    <w:rsid w:val="00375245"/>
    <w:rsid w:val="0037795E"/>
    <w:rsid w:val="003A0AE0"/>
    <w:rsid w:val="003A182F"/>
    <w:rsid w:val="003A1A86"/>
    <w:rsid w:val="003B716B"/>
    <w:rsid w:val="003C3828"/>
    <w:rsid w:val="00430F98"/>
    <w:rsid w:val="004371FA"/>
    <w:rsid w:val="004B798C"/>
    <w:rsid w:val="004D69FD"/>
    <w:rsid w:val="004F1F73"/>
    <w:rsid w:val="00503171"/>
    <w:rsid w:val="00521325"/>
    <w:rsid w:val="00526754"/>
    <w:rsid w:val="0052706E"/>
    <w:rsid w:val="00563716"/>
    <w:rsid w:val="00566BDC"/>
    <w:rsid w:val="005A6C1B"/>
    <w:rsid w:val="005C2E31"/>
    <w:rsid w:val="005C67ED"/>
    <w:rsid w:val="005F25E2"/>
    <w:rsid w:val="00620B90"/>
    <w:rsid w:val="0063119B"/>
    <w:rsid w:val="00686A3D"/>
    <w:rsid w:val="00690527"/>
    <w:rsid w:val="00691D94"/>
    <w:rsid w:val="006D2C79"/>
    <w:rsid w:val="006F6725"/>
    <w:rsid w:val="0071490D"/>
    <w:rsid w:val="00746327"/>
    <w:rsid w:val="00747B5A"/>
    <w:rsid w:val="007B5BD5"/>
    <w:rsid w:val="007B67A4"/>
    <w:rsid w:val="007C60AA"/>
    <w:rsid w:val="00812303"/>
    <w:rsid w:val="00815FE5"/>
    <w:rsid w:val="00817C35"/>
    <w:rsid w:val="00862212"/>
    <w:rsid w:val="00915DA1"/>
    <w:rsid w:val="00924BA7"/>
    <w:rsid w:val="009369C3"/>
    <w:rsid w:val="00944681"/>
    <w:rsid w:val="009675E2"/>
    <w:rsid w:val="00990705"/>
    <w:rsid w:val="009915F1"/>
    <w:rsid w:val="00992505"/>
    <w:rsid w:val="00997A17"/>
    <w:rsid w:val="009D2C45"/>
    <w:rsid w:val="009E335F"/>
    <w:rsid w:val="009F5EF8"/>
    <w:rsid w:val="00A04726"/>
    <w:rsid w:val="00A31861"/>
    <w:rsid w:val="00A31B1E"/>
    <w:rsid w:val="00A66BAF"/>
    <w:rsid w:val="00A7483E"/>
    <w:rsid w:val="00A7733A"/>
    <w:rsid w:val="00B05640"/>
    <w:rsid w:val="00B20713"/>
    <w:rsid w:val="00B22912"/>
    <w:rsid w:val="00B35A50"/>
    <w:rsid w:val="00B5526D"/>
    <w:rsid w:val="00B564E3"/>
    <w:rsid w:val="00BD6C63"/>
    <w:rsid w:val="00BE72B0"/>
    <w:rsid w:val="00BF51C6"/>
    <w:rsid w:val="00C06958"/>
    <w:rsid w:val="00C33770"/>
    <w:rsid w:val="00C35CF2"/>
    <w:rsid w:val="00C71180"/>
    <w:rsid w:val="00C86B53"/>
    <w:rsid w:val="00C930B6"/>
    <w:rsid w:val="00C97EB7"/>
    <w:rsid w:val="00CA628F"/>
    <w:rsid w:val="00CE328D"/>
    <w:rsid w:val="00CE7C0E"/>
    <w:rsid w:val="00D819D1"/>
    <w:rsid w:val="00DD6FCA"/>
    <w:rsid w:val="00E15A81"/>
    <w:rsid w:val="00E23B35"/>
    <w:rsid w:val="00E9137F"/>
    <w:rsid w:val="00E95B23"/>
    <w:rsid w:val="00ED2493"/>
    <w:rsid w:val="00EE4795"/>
    <w:rsid w:val="00F0130C"/>
    <w:rsid w:val="00F10649"/>
    <w:rsid w:val="00F52271"/>
    <w:rsid w:val="00F57452"/>
    <w:rsid w:val="00F6524A"/>
    <w:rsid w:val="00F7034B"/>
    <w:rsid w:val="00F715DC"/>
    <w:rsid w:val="00F959A5"/>
    <w:rsid w:val="00F95AF3"/>
    <w:rsid w:val="00FA5381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5B08C"/>
  <w15:chartTrackingRefBased/>
  <w15:docId w15:val="{1CC61FEC-BE5A-48BA-B19E-CC92895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B90"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20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620B90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620B90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620B90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59"/>
    <w:rsid w:val="00620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B9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20B90"/>
    <w:rPr>
      <w:sz w:val="16"/>
      <w:szCs w:val="16"/>
    </w:rPr>
  </w:style>
  <w:style w:type="paragraph" w:styleId="a6">
    <w:name w:val="annotation text"/>
    <w:basedOn w:val="a"/>
    <w:link w:val="Char"/>
    <w:uiPriority w:val="99"/>
    <w:unhideWhenUsed/>
    <w:rsid w:val="00620B90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rsid w:val="00620B90"/>
    <w:rPr>
      <w:noProof/>
      <w:sz w:val="20"/>
      <w:szCs w:val="20"/>
    </w:rPr>
  </w:style>
  <w:style w:type="character" w:styleId="a7">
    <w:name w:val="Emphasis"/>
    <w:basedOn w:val="a0"/>
    <w:uiPriority w:val="20"/>
    <w:qFormat/>
    <w:rsid w:val="00620B90"/>
    <w:rPr>
      <w:i/>
      <w:iCs/>
    </w:rPr>
  </w:style>
  <w:style w:type="character" w:styleId="Hyperlink">
    <w:name w:val="Hyperlink"/>
    <w:basedOn w:val="a0"/>
    <w:uiPriority w:val="99"/>
    <w:unhideWhenUsed/>
    <w:rsid w:val="00620B90"/>
    <w:rPr>
      <w:color w:val="0000FF" w:themeColor="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620B9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620B90"/>
    <w:rPr>
      <w:rFonts w:ascii="Tahoma" w:hAnsi="Tahoma" w:cs="Tahoma"/>
      <w:noProof/>
      <w:sz w:val="18"/>
      <w:szCs w:val="18"/>
    </w:rPr>
  </w:style>
  <w:style w:type="paragraph" w:styleId="a9">
    <w:name w:val="annotation subject"/>
    <w:basedOn w:val="a6"/>
    <w:next w:val="a6"/>
    <w:link w:val="Char1"/>
    <w:uiPriority w:val="99"/>
    <w:semiHidden/>
    <w:unhideWhenUsed/>
    <w:rsid w:val="001F719E"/>
    <w:rPr>
      <w:b/>
      <w:bCs/>
    </w:rPr>
  </w:style>
  <w:style w:type="character" w:customStyle="1" w:styleId="Char1">
    <w:name w:val="موضوع تعليق Char"/>
    <w:basedOn w:val="Char"/>
    <w:link w:val="a9"/>
    <w:uiPriority w:val="99"/>
    <w:semiHidden/>
    <w:rsid w:val="001F719E"/>
    <w:rPr>
      <w:b/>
      <w:bCs/>
      <w:noProof/>
      <w:sz w:val="20"/>
      <w:szCs w:val="20"/>
    </w:rPr>
  </w:style>
  <w:style w:type="paragraph" w:styleId="aa">
    <w:name w:val="Revision"/>
    <w:hidden/>
    <w:uiPriority w:val="99"/>
    <w:semiHidden/>
    <w:rsid w:val="001F719E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kshop2016.iwslt.org/downloads/IWSLT_2016_paper_22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durrani2017qcri</b:Tag>
    <b:SourceType>ArticleInAPeriodical</b:SourceType>
    <b:Guid>{BBBDEB44-EBDC-47AD-9BA5-FBD84C82D2B9}</b:Guid>
    <b:Author>
      <b:Author>
        <b:NameList>
          <b:Person>
            <b:Last>Durrani</b:Last>
            <b:First>Nadir</b:First>
          </b:Person>
          <b:Person>
            <b:Last>Dalvi</b:Last>
            <b:First>Fahim</b:First>
          </b:Person>
          <b:Person>
            <b:Last>Sajjad</b:Last>
            <b:First>Hassan</b:First>
          </b:Person>
          <b:Person>
            <b:Last>Vogel</b:Last>
            <b:First>Stephan</b:First>
          </b:Person>
        </b:NameList>
      </b:Author>
    </b:Author>
    <b:Title>QCRI machine translation systems for IWSLT 16</b:Title>
    <b:Year>2017</b:Year>
    <b:PeriodicalTitle>arXiv preprint arXiv:1701.03924</b:PeriodicalTitle>
    <b:RefOrder>1</b:RefOrder>
  </b:Source>
  <b:Source>
    <b:Tag>mohammed2011english</b:Tag>
    <b:SourceType>ArticleInAPeriodical</b:SourceType>
    <b:Guid>{1203F61C-6BE5-467C-888A-5CBDC9453E1C}</b:Guid>
    <b:Author>
      <b:Author>
        <b:NameList>
          <b:Person>
            <b:Last>Mohammed</b:Last>
            <b:First>Ehsan</b:First>
            <b:Middle>Abdulraheem</b:Middle>
          </b:Person>
          <b:Person>
            <b:Last>Aziz</b:Last>
            <b:First>Mohd.</b:First>
            <b:Middle>Juzaiddin Ab</b:Middle>
          </b:Person>
        </b:NameList>
      </b:Author>
    </b:Author>
    <b:Title>English to Arabic machine translation based on reordring algorithm</b:Title>
    <b:PeriodicalTitle>Journal of Computer Science</b:PeriodicalTitle>
    <b:Year>2011</b:Year>
    <b:Month>7</b:Month>
    <b:Pages>120-128</b:Pages>
    <b:RefOrder>2</b:RefOrder>
  </b:Source>
  <b:Source>
    <b:Tag>shaalan2010english</b:Tag>
    <b:SourceType>ConferenceProceedings</b:SourceType>
    <b:Guid>{B9D6B9E2-60FE-4C7B-822B-C9FD3CFF270C}</b:Guid>
    <b:Title>An English-Arabic Bi-directional Machine Translation Tool in the Agriculture Domain</b:Title>
    <b:Year>2010</b:Year>
    <b:Pages>281-290</b:Pages>
    <b:Author>
      <b:Author>
        <b:NameList>
          <b:Person>
            <b:Last>Khaled</b:Last>
            <b:First>Shaalan</b:First>
          </b:Person>
          <b:Person>
            <b:Last>Ashraf</b:Last>
            <b:First>Hendam</b:First>
          </b:Person>
          <b:Person>
            <b:Last>Ahmed</b:Last>
            <b:First>Rafea</b:First>
          </b:Person>
        </b:NameList>
      </b:Author>
    </b:Author>
    <b:ConferenceName>International Conference on Intelligent Information Processing</b:ConferenceName>
    <b:Publisher>Springer</b:Publisher>
    <b:RefOrder>3</b:RefOrder>
  </b:Source>
  <b:Source>
    <b:Tag>almahairi2016first</b:Tag>
    <b:SourceType>ArticleInAPeriodical</b:SourceType>
    <b:Guid>{1AC0761E-C32E-4F11-924F-5FD740F73D7B}</b:Guid>
    <b:Author>
      <b:Author>
        <b:NameList>
          <b:Person>
            <b:Last>Almahairi</b:Last>
            <b:First>Amjad</b:First>
          </b:Person>
          <b:Person>
            <b:Last>Cho</b:Last>
            <b:First>Kyunghyun</b:First>
          </b:Person>
          <b:Person>
            <b:Last>Habash</b:Last>
            <b:First>Nizar</b:First>
          </b:Person>
          <b:Person>
            <b:Last>Courville</b:Last>
            <b:First>Aaron</b:First>
          </b:Person>
        </b:NameList>
      </b:Author>
    </b:Author>
    <b:Title>First result on Arabic neural machine translation</b:Title>
    <b:Year>2016</b:Year>
    <b:PeriodicalTitle>arXiv </b:PeriodicalTitle>
    <b:RefOrder>4</b:RefOrder>
  </b:Source>
  <b:Source>
    <b:Tag>cho2014properties1</b:Tag>
    <b:SourceType>ArticleInAPeriodical</b:SourceType>
    <b:Guid>{887BFD0C-ED51-4F88-99FE-0668731642FA}</b:Guid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Bahdanau</b:Last>
            <b:First>Dzmitry</b:First>
          </b:Person>
          <b:Person>
            <b:Last>Bengio</b:Last>
            <b:First>Yoshua</b:First>
          </b:Person>
        </b:NameList>
      </b:Author>
    </b:Author>
    <b:Title>On the properties of neural machine translation: Encoder-decoder approaches</b:Title>
    <b:PeriodicalTitle>arXiv preprint arXiv:1409.1259</b:PeriodicalTitle>
    <b:Year>2014</b:Year>
    <b:RefOrder>8</b:RefOrder>
  </b:Source>
  <b:Source>
    <b:Year>2014</b:Year>
    <b:BIBTEX_Entry>article</b:BIBTEX_Entry>
    <b:SourceType>JournalArticle</b:SourceType>
    <b:Title>Learning phrase representations using RNN encoder-decoder for statistical machine translation</b:Title>
    <b:Tag>cho2014learning</b:Tag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Gulcehre</b:Last>
            <b:First>Caglar</b:First>
          </b:Person>
          <b:Person>
            <b:Last>Bahdanau</b:Last>
            <b:First>Dzmitry</b:First>
          </b:Person>
          <b:Person>
            <b:Last>Bougares</b:Last>
            <b:First>Fethi</b:First>
          </b:Person>
          <b:Person>
            <b:Last>Schwenk</b:Last>
            <b:First>Holger</b:First>
          </b:Person>
          <b:Person>
            <b:Last>Bengio</b:Last>
            <b:First>Yoshua</b:First>
          </b:Person>
        </b:NameList>
      </b:Author>
    </b:Author>
    <b:JournalName>arXiv preprint arXiv:1406.1078</b:JournalName>
    <b:RefOrder>12</b:RefOrder>
  </b:Source>
  <b:Source>
    <b:Tag>Sri14</b:Tag>
    <b:SourceType>ArticleInAPeriodical</b:SourceType>
    <b:Guid>{F11DF46F-611B-4FC9-88B0-16593B73318A}</b:Guid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Title>Dropout: A simple way to prevent neural networks from overﬁtting</b:Title>
    <b:Pages>1929–1958</b:Pages>
    <b:Year>2014</b:Year>
    <b:PeriodicalTitle>The Journal of Machine Learning Research</b:PeriodicalTitle>
    <b:RefOrder>7</b:RefOrder>
  </b:Source>
  <b:Source>
    <b:Tag>Moh04</b:Tag>
    <b:SourceType>ConferenceProceedings</b:SourceType>
    <b:Guid>{9FD2E106-A376-47EE-BB45-B3C84DA8C68B}</b:Guid>
    <b:Author>
      <b:Author>
        <b:NameList>
          <b:Person>
            <b:Last>Pasha</b:Last>
            <b:First>Arfath</b:First>
          </b:Person>
          <b:Person>
            <b:Last>AlBadrashiny</b:Last>
            <b:First>Mohamed</b:First>
          </b:Person>
          <b:Person>
            <b:Last>Diab</b:Last>
            <b:First>Mona</b:First>
            <b:Middle>T</b:Middle>
          </b:Person>
          <b:Person>
            <b:Last>Kholy</b:Last>
            <b:First>Ahmed</b:First>
            <b:Middle>El</b:Middle>
          </b:Person>
          <b:Person>
            <b:Last>Eskander</b:Last>
            <b:First>Ramy</b:First>
          </b:Person>
          <b:Person>
            <b:Last>Habash</b:Last>
            <b:First>Nizar</b:First>
          </b:Person>
          <b:Person>
            <b:Last>Pooleery</b:Last>
            <b:First>Manoj</b:First>
          </b:Person>
          <b:Person>
            <b:Last>Rambow</b:Last>
            <b:First>Owen</b:First>
          </b:Person>
          <b:Person>
            <b:Last>Roth</b:Last>
            <b:First>Ryan</b:First>
          </b:Person>
        </b:NameList>
      </b:Author>
    </b:Author>
    <b:Title>Madamira: A fast, comprehensive tool for morphological analysis and disambiguation of arabic</b:Title>
    <b:Year>2014</b:Year>
    <b:Pages>1094–1101</b:Pages>
    <b:ConferenceName>NEMLAR conference on Arabic languageresourcesandtools</b:ConferenceName>
    <b:RefOrder>6</b:RefOrder>
  </b:Source>
  <b:Source>
    <b:Year>2018</b:Year>
    <b:Volume>6</b:Volume>
    <b:BIBTEX_Entry>article</b:BIBTEX_Entry>
    <b:SourceType>JournalArticle</b:SourceType>
    <b:Title>Modeling Past and Future for Neural Machine Translation</b:Title>
    <b:Tag>Zheng2018ModelingPA</b:Tag>
    <b:Author>
      <b:Author>
        <b:NameList>
          <b:Person>
            <b:Last>Zheng</b:Last>
            <b:First>Zaixiang</b:First>
          </b:Person>
          <b:Person>
            <b:Last>Zhou</b:Last>
            <b:First>Hao</b:First>
          </b:Person>
          <b:Person>
            <b:Last>Huang</b:Last>
            <b:First>Shujian</b:First>
          </b:Person>
          <b:Person>
            <b:Last>Mou</b:Last>
            <b:First>Lili</b:First>
          </b:Person>
          <b:Person>
            <b:Last>Dai</b:Last>
            <b:First>Xinyu</b:First>
          </b:Person>
          <b:Person>
            <b:Last>Chen</b:Last>
            <b:First>Jiajun</b:First>
          </b:Person>
          <b:Person>
            <b:Last>Tu</b:Last>
            <b:First>Zhaopeng</b:First>
          </b:Person>
        </b:NameList>
      </b:Author>
    </b:Author>
    <b:Pages>145-157</b:Pages>
    <b:JournalName>Transactions of the Association for Computational Linguistics</b:JournalName>
    <b:RefOrder>10</b:RefOrder>
  </b:Source>
  <b:Source>
    <b:Tag>Moh17</b:Tag>
    <b:SourceType>ConferenceProceedings</b:SourceType>
    <b:Guid>{24F6B200-81D9-4C0A-A6B2-A5C0A2139406}</b:Guid>
    <b:Author>
      <b:Author>
        <b:NameList>
          <b:Person>
            <b:Last>Menacer</b:Last>
            <b:First>Mohamed</b:First>
            <b:Middle>Amine</b:Middle>
          </b:Person>
          <b:Person>
            <b:Last>Langlois</b:Last>
            <b:First>David</b:First>
          </b:Person>
          <b:Person>
            <b:Last>Mella</b:Last>
            <b:First>Odile</b:First>
          </b:Person>
          <b:Person>
            <b:Last>Fohr</b:Last>
            <b:First>Dominique</b:First>
          </b:Person>
          <b:Person>
            <b:Last>Jouvet</b:Last>
            <b:First>Denis</b:First>
          </b:Person>
        </b:NameList>
      </b:Author>
    </b:Author>
    <b:Title>Is statistical machine translation approach dead</b:Title>
    <b:Year>2017</b:Year>
    <b:ConferenceName> ICNLSSP 2017 - International Conference on Natural Language, Signal and Speech Processing</b:ConferenceName>
    <b:RefOrder>11</b:RefOrder>
  </b:Source>
  <b:Source>
    <b:Tag>Bahadanau2015</b:Tag>
    <b:SourceType>ArticleInAPeriodical</b:SourceType>
    <b:Guid>{0E18F803-BF95-4090-B2AA-3190F762E17D}</b:Guid>
    <b:Title>Neural Machine Translation by Jointly Learning to Align and Translate</b:Title>
    <b:PeriodicalTitle>ICLR</b:PeriodicalTitle>
    <b:Author>
      <b:Author>
        <b:NameList>
          <b:Person>
            <b:Last>Bahdanau</b:Last>
            <b:First>Dzmitry</b:First>
          </b:Person>
          <b:Person>
            <b:Last>Cho</b:Last>
            <b:First>Kyunghyun</b:First>
          </b:Person>
          <b:Person>
            <b:Last>Bengio</b:Last>
            <b:First>Yoshua</b:First>
          </b:Person>
        </b:NameList>
      </b:Author>
    </b:Author>
    <b:Year>2015</b:Year>
    <b:LCID>en-US</b:LCID>
    <b:RefOrder>5</b:RefOrder>
  </b:Source>
  <b:Source>
    <b:Tag>Jas17</b:Tag>
    <b:SourceType>ArticleInAPeriodical</b:SourceType>
    <b:Guid>{9C03DC71-38F9-4D3B-8D8B-0B29CB22845D}</b:Guid>
    <b:Author>
      <b:Author>
        <b:NameList>
          <b:Person>
            <b:Last>Jason</b:Last>
            <b:First>Lee</b:First>
          </b:Person>
          <b:Person>
            <b:Last>Cho</b:Last>
            <b:First>Kyunghyun</b:First>
          </b:Person>
          <b:Person>
            <b:Last>Hofmann</b:Last>
            <b:First>Thomas</b:First>
          </b:Person>
        </b:NameList>
      </b:Author>
    </b:Author>
    <b:Title>Fully Character-Level Neural Machine Translation without Explicit Segmentation</b:Title>
    <b:PeriodicalTitle>Transactions of the Association for Computational Linguistics</b:PeriodicalTitle>
    <b:Year>2017</b:Year>
    <b:Month>10</b:Month>
    <b:Pages>365-378</b:Pages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durrani2017qcri</b:Tag>
    <b:SourceType>ArticleInAPeriodical</b:SourceType>
    <b:Guid>{BBBDEB44-EBDC-47AD-9BA5-FBD84C82D2B9}</b:Guid>
    <b:Author>
      <b:Author>
        <b:NameList>
          <b:Person>
            <b:Last>Durrani</b:Last>
            <b:First>Nadir</b:First>
          </b:Person>
          <b:Person>
            <b:Last>Dalvi</b:Last>
            <b:First>Fahim</b:First>
          </b:Person>
          <b:Person>
            <b:Last>Sajjad</b:Last>
            <b:First>Hassan</b:First>
          </b:Person>
          <b:Person>
            <b:Last>Vogel</b:Last>
            <b:First>Stephan</b:First>
          </b:Person>
        </b:NameList>
      </b:Author>
    </b:Author>
    <b:Title>QCRI machine translation systems for IWSLT 16</b:Title>
    <b:Year>2017</b:Year>
    <b:PeriodicalTitle>arXiv preprint arXiv:1701.03924</b:PeriodicalTitle>
    <b:RefOrder>1</b:RefOrder>
  </b:Source>
  <b:Source>
    <b:Tag>mohammed2011english</b:Tag>
    <b:SourceType>ArticleInAPeriodical</b:SourceType>
    <b:Guid>{1203F61C-6BE5-467C-888A-5CBDC9453E1C}</b:Guid>
    <b:Author>
      <b:Author>
        <b:NameList>
          <b:Person>
            <b:Last>Mohammed</b:Last>
            <b:First>Ehsan</b:First>
            <b:Middle>Abdulraheem</b:Middle>
          </b:Person>
          <b:Person>
            <b:Last>Aziz</b:Last>
            <b:First>Mohd.</b:First>
            <b:Middle>Juzaiddin Ab</b:Middle>
          </b:Person>
        </b:NameList>
      </b:Author>
    </b:Author>
    <b:Title>English to Arabic machine translation based on reordring algorithm</b:Title>
    <b:PeriodicalTitle>Journal of Computer Science</b:PeriodicalTitle>
    <b:Year>2011</b:Year>
    <b:Month>7</b:Month>
    <b:Pages>120-128</b:Pages>
    <b:RefOrder>2</b:RefOrder>
  </b:Source>
  <b:Source>
    <b:Tag>shaalan2010english</b:Tag>
    <b:SourceType>ConferenceProceedings</b:SourceType>
    <b:Guid>{B9D6B9E2-60FE-4C7B-822B-C9FD3CFF270C}</b:Guid>
    <b:Title>An English-Arabic Bi-directional Machine Translation Tool in the Agriculture Domain</b:Title>
    <b:Year>2010</b:Year>
    <b:Pages>281-290</b:Pages>
    <b:Author>
      <b:Author>
        <b:NameList>
          <b:Person>
            <b:Last>Khaled</b:Last>
            <b:First>Shaalan</b:First>
          </b:Person>
          <b:Person>
            <b:Last>Ashraf</b:Last>
            <b:First>Hendam</b:First>
          </b:Person>
          <b:Person>
            <b:Last>Ahmed</b:Last>
            <b:First>Rafea</b:First>
          </b:Person>
        </b:NameList>
      </b:Author>
    </b:Author>
    <b:ConferenceName>International Conference on Intelligent Information Processing</b:ConferenceName>
    <b:Publisher>Springer</b:Publisher>
    <b:RefOrder>3</b:RefOrder>
  </b:Source>
  <b:Source>
    <b:Tag>almahairi2016first</b:Tag>
    <b:SourceType>ArticleInAPeriodical</b:SourceType>
    <b:Guid>{1AC0761E-C32E-4F11-924F-5FD740F73D7B}</b:Guid>
    <b:Author>
      <b:Author>
        <b:NameList>
          <b:Person>
            <b:Last>Almahairi</b:Last>
            <b:First>Amjad</b:First>
          </b:Person>
          <b:Person>
            <b:Last>Cho</b:Last>
            <b:First>Kyunghyun</b:First>
          </b:Person>
          <b:Person>
            <b:Last>Habash</b:Last>
            <b:First>Nizar</b:First>
          </b:Person>
          <b:Person>
            <b:Last>Courville</b:Last>
            <b:First>Aaron</b:First>
          </b:Person>
        </b:NameList>
      </b:Author>
    </b:Author>
    <b:Title>First result on Arabic neural machine translation</b:Title>
    <b:Year>2016</b:Year>
    <b:PeriodicalTitle>arXiv </b:PeriodicalTitle>
    <b:RefOrder>4</b:RefOrder>
  </b:Source>
  <b:Source>
    <b:Tag>cho2014properties1</b:Tag>
    <b:SourceType>ArticleInAPeriodical</b:SourceType>
    <b:Guid>{887BFD0C-ED51-4F88-99FE-0668731642FA}</b:Guid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Bahdanau</b:Last>
            <b:First>Dzmitry</b:First>
          </b:Person>
          <b:Person>
            <b:Last>Bengio</b:Last>
            <b:First>Yoshua</b:First>
          </b:Person>
        </b:NameList>
      </b:Author>
    </b:Author>
    <b:Title>On the properties of neural machine translation: Encoder-decoder approaches</b:Title>
    <b:PeriodicalTitle>arXiv preprint arXiv:1409.1259</b:PeriodicalTitle>
    <b:Year>2014</b:Year>
    <b:RefOrder>8</b:RefOrder>
  </b:Source>
  <b:Source>
    <b:Year>2014</b:Year>
    <b:BIBTEX_Entry>article</b:BIBTEX_Entry>
    <b:SourceType>JournalArticle</b:SourceType>
    <b:Title>Learning phrase representations using RNN encoder-decoder for statistical machine translation</b:Title>
    <b:Tag>cho2014learning</b:Tag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Gulcehre</b:Last>
            <b:First>Caglar</b:First>
          </b:Person>
          <b:Person>
            <b:Last>Bahdanau</b:Last>
            <b:First>Dzmitry</b:First>
          </b:Person>
          <b:Person>
            <b:Last>Bougares</b:Last>
            <b:First>Fethi</b:First>
          </b:Person>
          <b:Person>
            <b:Last>Schwenk</b:Last>
            <b:First>Holger</b:First>
          </b:Person>
          <b:Person>
            <b:Last>Bengio</b:Last>
            <b:First>Yoshua</b:First>
          </b:Person>
        </b:NameList>
      </b:Author>
    </b:Author>
    <b:JournalName>arXiv preprint arXiv:1406.1078</b:JournalName>
    <b:RefOrder>12</b:RefOrder>
  </b:Source>
  <b:Source>
    <b:Tag>Sri14</b:Tag>
    <b:SourceType>ArticleInAPeriodical</b:SourceType>
    <b:Guid>{F11DF46F-611B-4FC9-88B0-16593B73318A}</b:Guid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Title>Dropout: A simple way to prevent neural networks from overﬁtting</b:Title>
    <b:Pages>1929–1958</b:Pages>
    <b:Year>2014</b:Year>
    <b:PeriodicalTitle>The Journal of Machine Learning Research</b:PeriodicalTitle>
    <b:RefOrder>7</b:RefOrder>
  </b:Source>
  <b:Source>
    <b:Tag>Moh04</b:Tag>
    <b:SourceType>ConferenceProceedings</b:SourceType>
    <b:Guid>{9FD2E106-A376-47EE-BB45-B3C84DA8C68B}</b:Guid>
    <b:Author>
      <b:Author>
        <b:NameList>
          <b:Person>
            <b:Last>Pasha</b:Last>
            <b:First>Arfath</b:First>
          </b:Person>
          <b:Person>
            <b:Last>AlBadrashiny</b:Last>
            <b:First>Mohamed</b:First>
          </b:Person>
          <b:Person>
            <b:Last>Diab</b:Last>
            <b:First>Mona</b:First>
            <b:Middle>T</b:Middle>
          </b:Person>
          <b:Person>
            <b:Last>Kholy</b:Last>
            <b:First>Ahmed</b:First>
            <b:Middle>El</b:Middle>
          </b:Person>
          <b:Person>
            <b:Last>Eskander</b:Last>
            <b:First>Ramy</b:First>
          </b:Person>
          <b:Person>
            <b:Last>Habash</b:Last>
            <b:First>Nizar</b:First>
          </b:Person>
          <b:Person>
            <b:Last>Pooleery</b:Last>
            <b:First>Manoj</b:First>
          </b:Person>
          <b:Person>
            <b:Last>Rambow</b:Last>
            <b:First>Owen</b:First>
          </b:Person>
          <b:Person>
            <b:Last>Roth</b:Last>
            <b:First>Ryan</b:First>
          </b:Person>
        </b:NameList>
      </b:Author>
    </b:Author>
    <b:Title>Madamira: A fast, comprehensive tool for morphological analysis and disambiguation of arabic</b:Title>
    <b:Year>2014</b:Year>
    <b:Pages>1094–1101</b:Pages>
    <b:ConferenceName>NEMLAR conference on Arabic languageresourcesandtools</b:ConferenceName>
    <b:RefOrder>6</b:RefOrder>
  </b:Source>
  <b:Source>
    <b:Year>2018</b:Year>
    <b:Volume>6</b:Volume>
    <b:BIBTEX_Entry>article</b:BIBTEX_Entry>
    <b:SourceType>JournalArticle</b:SourceType>
    <b:Title>Modeling Past and Future for Neural Machine Translation</b:Title>
    <b:Tag>Zheng2018ModelingPA</b:Tag>
    <b:Author>
      <b:Author>
        <b:NameList>
          <b:Person>
            <b:Last>Zheng</b:Last>
            <b:First>Zaixiang</b:First>
          </b:Person>
          <b:Person>
            <b:Last>Zhou</b:Last>
            <b:First>Hao</b:First>
          </b:Person>
          <b:Person>
            <b:Last>Huang</b:Last>
            <b:First>Shujian</b:First>
          </b:Person>
          <b:Person>
            <b:Last>Mou</b:Last>
            <b:First>Lili</b:First>
          </b:Person>
          <b:Person>
            <b:Last>Dai</b:Last>
            <b:First>Xinyu</b:First>
          </b:Person>
          <b:Person>
            <b:Last>Chen</b:Last>
            <b:First>Jiajun</b:First>
          </b:Person>
          <b:Person>
            <b:Last>Tu</b:Last>
            <b:First>Zhaopeng</b:First>
          </b:Person>
        </b:NameList>
      </b:Author>
    </b:Author>
    <b:Pages>145-157</b:Pages>
    <b:JournalName>Transactions of the Association for Computational Linguistics</b:JournalName>
    <b:RefOrder>10</b:RefOrder>
  </b:Source>
  <b:Source>
    <b:Tag>Moh17</b:Tag>
    <b:SourceType>ConferenceProceedings</b:SourceType>
    <b:Guid>{24F6B200-81D9-4C0A-A6B2-A5C0A2139406}</b:Guid>
    <b:Author>
      <b:Author>
        <b:NameList>
          <b:Person>
            <b:Last>Menacer</b:Last>
            <b:First>Mohamed</b:First>
            <b:Middle>Amine</b:Middle>
          </b:Person>
          <b:Person>
            <b:Last>Langlois</b:Last>
            <b:First>David</b:First>
          </b:Person>
          <b:Person>
            <b:Last>Mella</b:Last>
            <b:First>Odile</b:First>
          </b:Person>
          <b:Person>
            <b:Last>Fohr</b:Last>
            <b:First>Dominique</b:First>
          </b:Person>
          <b:Person>
            <b:Last>Jouvet</b:Last>
            <b:First>Denis</b:First>
          </b:Person>
        </b:NameList>
      </b:Author>
    </b:Author>
    <b:Title>Is statistical machine translation approach dead</b:Title>
    <b:Year>2017</b:Year>
    <b:ConferenceName> ICNLSSP 2017 - International Conference on Natural Language, Signal and Speech Processing</b:ConferenceName>
    <b:RefOrder>11</b:RefOrder>
  </b:Source>
  <b:Source>
    <b:Tag>Bahadanau2015</b:Tag>
    <b:SourceType>ArticleInAPeriodical</b:SourceType>
    <b:Guid>{0E18F803-BF95-4090-B2AA-3190F762E17D}</b:Guid>
    <b:Title>Neural Machine Translation by Jointly Learning to Align and Translate</b:Title>
    <b:PeriodicalTitle>ICLR</b:PeriodicalTitle>
    <b:Author>
      <b:Author>
        <b:NameList>
          <b:Person>
            <b:Last>Bahdanau</b:Last>
            <b:First>Dzmitry</b:First>
          </b:Person>
          <b:Person>
            <b:Last>Cho</b:Last>
            <b:First>Kyunghyun</b:First>
          </b:Person>
          <b:Person>
            <b:Last>Bengio</b:Last>
            <b:First>Yoshua</b:First>
          </b:Person>
        </b:NameList>
      </b:Author>
    </b:Author>
    <b:Year>2015</b:Year>
    <b:LCID>en-US</b:LCID>
    <b:RefOrder>5</b:RefOrder>
  </b:Source>
  <b:Source>
    <b:Tag>Jas17</b:Tag>
    <b:SourceType>ArticleInAPeriodical</b:SourceType>
    <b:Guid>{9C03DC71-38F9-4D3B-8D8B-0B29CB22845D}</b:Guid>
    <b:Author>
      <b:Author>
        <b:NameList>
          <b:Person>
            <b:Last>Jason</b:Last>
            <b:First>Lee</b:First>
          </b:Person>
          <b:Person>
            <b:Last>Cho</b:Last>
            <b:First>Kyunghyun</b:First>
          </b:Person>
          <b:Person>
            <b:Last>Hofmann</b:Last>
            <b:First>Thomas</b:First>
          </b:Person>
        </b:NameList>
      </b:Author>
    </b:Author>
    <b:Title>Fully Character-Level Neural Machine Translation without Explicit Segmentation</b:Title>
    <b:PeriodicalTitle>Transactions of the Association for Computational Linguistics</b:PeriodicalTitle>
    <b:Year>2017</b:Year>
    <b:Month>10</b:Month>
    <b:Pages>365-378</b:Pages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durrani2017qcri</b:Tag>
    <b:SourceType>ArticleInAPeriodical</b:SourceType>
    <b:Guid>{BBBDEB44-EBDC-47AD-9BA5-FBD84C82D2B9}</b:Guid>
    <b:Author>
      <b:Author>
        <b:NameList>
          <b:Person>
            <b:Last>Durrani</b:Last>
            <b:First>Nadir</b:First>
          </b:Person>
          <b:Person>
            <b:Last>Dalvi</b:Last>
            <b:First>Fahim</b:First>
          </b:Person>
          <b:Person>
            <b:Last>Sajjad</b:Last>
            <b:First>Hassan</b:First>
          </b:Person>
          <b:Person>
            <b:Last>Vogel</b:Last>
            <b:First>Stephan</b:First>
          </b:Person>
        </b:NameList>
      </b:Author>
    </b:Author>
    <b:Title>QCRI machine translation systems for IWSLT 16</b:Title>
    <b:Year>2017</b:Year>
    <b:PeriodicalTitle>arXiv preprint arXiv:1701.03924</b:PeriodicalTitle>
    <b:RefOrder>1</b:RefOrder>
  </b:Source>
  <b:Source>
    <b:Tag>mohammed2011english</b:Tag>
    <b:SourceType>ArticleInAPeriodical</b:SourceType>
    <b:Guid>{1203F61C-6BE5-467C-888A-5CBDC9453E1C}</b:Guid>
    <b:Author>
      <b:Author>
        <b:NameList>
          <b:Person>
            <b:Last>Mohammed</b:Last>
            <b:First>Ehsan</b:First>
            <b:Middle>Abdulraheem</b:Middle>
          </b:Person>
          <b:Person>
            <b:Last>Aziz</b:Last>
            <b:First>Mohd.</b:First>
            <b:Middle>Juzaiddin Ab</b:Middle>
          </b:Person>
        </b:NameList>
      </b:Author>
    </b:Author>
    <b:Title>English to Arabic machine translation based on reordring algorithm</b:Title>
    <b:PeriodicalTitle>Journal of Computer Science</b:PeriodicalTitle>
    <b:Year>2011</b:Year>
    <b:Month>7</b:Month>
    <b:Pages>120-128</b:Pages>
    <b:RefOrder>2</b:RefOrder>
  </b:Source>
  <b:Source>
    <b:Tag>shaalan2010english</b:Tag>
    <b:SourceType>ConferenceProceedings</b:SourceType>
    <b:Guid>{B9D6B9E2-60FE-4C7B-822B-C9FD3CFF270C}</b:Guid>
    <b:Title>An English-Arabic Bi-directional Machine Translation Tool in the Agriculture Domain</b:Title>
    <b:Year>2010</b:Year>
    <b:Pages>281-290</b:Pages>
    <b:Author>
      <b:Author>
        <b:NameList>
          <b:Person>
            <b:Last>Khaled</b:Last>
            <b:First>Shaalan</b:First>
          </b:Person>
          <b:Person>
            <b:Last>Ashraf</b:Last>
            <b:First>Hendam</b:First>
          </b:Person>
          <b:Person>
            <b:Last>Ahmed</b:Last>
            <b:First>Rafea</b:First>
          </b:Person>
        </b:NameList>
      </b:Author>
    </b:Author>
    <b:ConferenceName>International Conference on Intelligent Information Processing</b:ConferenceName>
    <b:Publisher>Springer</b:Publisher>
    <b:RefOrder>3</b:RefOrder>
  </b:Source>
  <b:Source>
    <b:Tag>almahairi2016first</b:Tag>
    <b:SourceType>ArticleInAPeriodical</b:SourceType>
    <b:Guid>{1AC0761E-C32E-4F11-924F-5FD740F73D7B}</b:Guid>
    <b:Author>
      <b:Author>
        <b:NameList>
          <b:Person>
            <b:Last>Almahairi</b:Last>
            <b:First>Amjad</b:First>
          </b:Person>
          <b:Person>
            <b:Last>Cho</b:Last>
            <b:First>Kyunghyun</b:First>
          </b:Person>
          <b:Person>
            <b:Last>Habash</b:Last>
            <b:First>Nizar</b:First>
          </b:Person>
          <b:Person>
            <b:Last>Courville</b:Last>
            <b:First>Aaron</b:First>
          </b:Person>
        </b:NameList>
      </b:Author>
    </b:Author>
    <b:Title>First result on Arabic neural machine translation</b:Title>
    <b:Year>2016</b:Year>
    <b:PeriodicalTitle>arXiv </b:PeriodicalTitle>
    <b:RefOrder>4</b:RefOrder>
  </b:Source>
  <b:Source>
    <b:Tag>cho2014properties1</b:Tag>
    <b:SourceType>ArticleInAPeriodical</b:SourceType>
    <b:Guid>{887BFD0C-ED51-4F88-99FE-0668731642FA}</b:Guid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Bahdanau</b:Last>
            <b:First>Dzmitry</b:First>
          </b:Person>
          <b:Person>
            <b:Last>Bengio</b:Last>
            <b:First>Yoshua</b:First>
          </b:Person>
        </b:NameList>
      </b:Author>
    </b:Author>
    <b:Title>On the properties of neural machine translation: Encoder-decoder approaches</b:Title>
    <b:PeriodicalTitle>arXiv preprint arXiv:1409.1259</b:PeriodicalTitle>
    <b:Year>2014</b:Year>
    <b:RefOrder>8</b:RefOrder>
  </b:Source>
  <b:Source>
    <b:Year>2014</b:Year>
    <b:BIBTEX_Entry>article</b:BIBTEX_Entry>
    <b:SourceType>JournalArticle</b:SourceType>
    <b:Title>Learning phrase representations using RNN encoder-decoder for statistical machine translation</b:Title>
    <b:Tag>cho2014learning</b:Tag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Gulcehre</b:Last>
            <b:First>Caglar</b:First>
          </b:Person>
          <b:Person>
            <b:Last>Bahdanau</b:Last>
            <b:First>Dzmitry</b:First>
          </b:Person>
          <b:Person>
            <b:Last>Bougares</b:Last>
            <b:First>Fethi</b:First>
          </b:Person>
          <b:Person>
            <b:Last>Schwenk</b:Last>
            <b:First>Holger</b:First>
          </b:Person>
          <b:Person>
            <b:Last>Bengio</b:Last>
            <b:First>Yoshua</b:First>
          </b:Person>
        </b:NameList>
      </b:Author>
    </b:Author>
    <b:JournalName>arXiv preprint arXiv:1406.1078</b:JournalName>
    <b:RefOrder>12</b:RefOrder>
  </b:Source>
  <b:Source>
    <b:Tag>Sri14</b:Tag>
    <b:SourceType>ArticleInAPeriodical</b:SourceType>
    <b:Guid>{F11DF46F-611B-4FC9-88B0-16593B73318A}</b:Guid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Title>Dropout: A simple way to prevent neural networks from overﬁtting</b:Title>
    <b:Pages>1929–1958</b:Pages>
    <b:Year>2014</b:Year>
    <b:PeriodicalTitle>The Journal of Machine Learning Research</b:PeriodicalTitle>
    <b:RefOrder>7</b:RefOrder>
  </b:Source>
  <b:Source>
    <b:Tag>Moh04</b:Tag>
    <b:SourceType>ConferenceProceedings</b:SourceType>
    <b:Guid>{9FD2E106-A376-47EE-BB45-B3C84DA8C68B}</b:Guid>
    <b:Author>
      <b:Author>
        <b:NameList>
          <b:Person>
            <b:Last>Pasha</b:Last>
            <b:First>Arfath</b:First>
          </b:Person>
          <b:Person>
            <b:Last>AlBadrashiny</b:Last>
            <b:First>Mohamed</b:First>
          </b:Person>
          <b:Person>
            <b:Last>Diab</b:Last>
            <b:First>Mona</b:First>
            <b:Middle>T</b:Middle>
          </b:Person>
          <b:Person>
            <b:Last>Kholy</b:Last>
            <b:First>Ahmed</b:First>
            <b:Middle>El</b:Middle>
          </b:Person>
          <b:Person>
            <b:Last>Eskander</b:Last>
            <b:First>Ramy</b:First>
          </b:Person>
          <b:Person>
            <b:Last>Habash</b:Last>
            <b:First>Nizar</b:First>
          </b:Person>
          <b:Person>
            <b:Last>Pooleery</b:Last>
            <b:First>Manoj</b:First>
          </b:Person>
          <b:Person>
            <b:Last>Rambow</b:Last>
            <b:First>Owen</b:First>
          </b:Person>
          <b:Person>
            <b:Last>Roth</b:Last>
            <b:First>Ryan</b:First>
          </b:Person>
        </b:NameList>
      </b:Author>
    </b:Author>
    <b:Title>Madamira: A fast, comprehensive tool for morphological analysis and disambiguation of arabic</b:Title>
    <b:Year>2014</b:Year>
    <b:Pages>1094–1101</b:Pages>
    <b:ConferenceName>NEMLAR conference on Arabic languageresourcesandtools</b:ConferenceName>
    <b:RefOrder>6</b:RefOrder>
  </b:Source>
  <b:Source>
    <b:Year>2018</b:Year>
    <b:Volume>6</b:Volume>
    <b:BIBTEX_Entry>article</b:BIBTEX_Entry>
    <b:SourceType>JournalArticle</b:SourceType>
    <b:Title>Modeling Past and Future for Neural Machine Translation</b:Title>
    <b:Tag>Zheng2018ModelingPA</b:Tag>
    <b:Author>
      <b:Author>
        <b:NameList>
          <b:Person>
            <b:Last>Zheng</b:Last>
            <b:First>Zaixiang</b:First>
          </b:Person>
          <b:Person>
            <b:Last>Zhou</b:Last>
            <b:First>Hao</b:First>
          </b:Person>
          <b:Person>
            <b:Last>Huang</b:Last>
            <b:First>Shujian</b:First>
          </b:Person>
          <b:Person>
            <b:Last>Mou</b:Last>
            <b:First>Lili</b:First>
          </b:Person>
          <b:Person>
            <b:Last>Dai</b:Last>
            <b:First>Xinyu</b:First>
          </b:Person>
          <b:Person>
            <b:Last>Chen</b:Last>
            <b:First>Jiajun</b:First>
          </b:Person>
          <b:Person>
            <b:Last>Tu</b:Last>
            <b:First>Zhaopeng</b:First>
          </b:Person>
        </b:NameList>
      </b:Author>
    </b:Author>
    <b:Pages>145-157</b:Pages>
    <b:JournalName>Transactions of the Association for Computational Linguistics</b:JournalName>
    <b:RefOrder>10</b:RefOrder>
  </b:Source>
  <b:Source>
    <b:Tag>Moh17</b:Tag>
    <b:SourceType>ConferenceProceedings</b:SourceType>
    <b:Guid>{24F6B200-81D9-4C0A-A6B2-A5C0A2139406}</b:Guid>
    <b:Author>
      <b:Author>
        <b:NameList>
          <b:Person>
            <b:Last>Menacer</b:Last>
            <b:First>Mohamed</b:First>
            <b:Middle>Amine</b:Middle>
          </b:Person>
          <b:Person>
            <b:Last>Langlois</b:Last>
            <b:First>David</b:First>
          </b:Person>
          <b:Person>
            <b:Last>Mella</b:Last>
            <b:First>Odile</b:First>
          </b:Person>
          <b:Person>
            <b:Last>Fohr</b:Last>
            <b:First>Dominique</b:First>
          </b:Person>
          <b:Person>
            <b:Last>Jouvet</b:Last>
            <b:First>Denis</b:First>
          </b:Person>
        </b:NameList>
      </b:Author>
    </b:Author>
    <b:Title>Is statistical machine translation approach dead</b:Title>
    <b:Year>2017</b:Year>
    <b:ConferenceName> ICNLSSP 2017 - International Conference on Natural Language, Signal and Speech Processing</b:ConferenceName>
    <b:RefOrder>11</b:RefOrder>
  </b:Source>
  <b:Source>
    <b:Tag>Bahadanau2015</b:Tag>
    <b:SourceType>ArticleInAPeriodical</b:SourceType>
    <b:Guid>{0E18F803-BF95-4090-B2AA-3190F762E17D}</b:Guid>
    <b:Title>Neural Machine Translation by Jointly Learning to Align and Translate</b:Title>
    <b:PeriodicalTitle>ICLR</b:PeriodicalTitle>
    <b:Author>
      <b:Author>
        <b:NameList>
          <b:Person>
            <b:Last>Bahdanau</b:Last>
            <b:First>Dzmitry</b:First>
          </b:Person>
          <b:Person>
            <b:Last>Cho</b:Last>
            <b:First>Kyunghyun</b:First>
          </b:Person>
          <b:Person>
            <b:Last>Bengio</b:Last>
            <b:First>Yoshua</b:First>
          </b:Person>
        </b:NameList>
      </b:Author>
    </b:Author>
    <b:Year>2015</b:Year>
    <b:LCID>en-US</b:LCID>
    <b:RefOrder>5</b:RefOrder>
  </b:Source>
  <b:Source>
    <b:Tag>Jas17</b:Tag>
    <b:SourceType>ArticleInAPeriodical</b:SourceType>
    <b:Guid>{9C03DC71-38F9-4D3B-8D8B-0B29CB22845D}</b:Guid>
    <b:Author>
      <b:Author>
        <b:NameList>
          <b:Person>
            <b:Last>Jason</b:Last>
            <b:First>Lee</b:First>
          </b:Person>
          <b:Person>
            <b:Last>Cho</b:Last>
            <b:First>Kyunghyun</b:First>
          </b:Person>
          <b:Person>
            <b:Last>Hofmann</b:Last>
            <b:First>Thomas</b:First>
          </b:Person>
        </b:NameList>
      </b:Author>
    </b:Author>
    <b:Title>Fully Character-Level Neural Machine Translation without Explicit Segmentation</b:Title>
    <b:PeriodicalTitle>Transactions of the Association for Computational Linguistics</b:PeriodicalTitle>
    <b:Year>2017</b:Year>
    <b:Month>10</b:Month>
    <b:Pages>365-378</b:Pages>
    <b:RefOrder>9</b:RefOrder>
  </b:Source>
</b:Sources>
</file>

<file path=customXml/itemProps1.xml><?xml version="1.0" encoding="utf-8"?>
<ds:datastoreItem xmlns:ds="http://schemas.openxmlformats.org/officeDocument/2006/customXml" ds:itemID="{E3F5827A-357C-4801-895E-B32BF09D1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F845E5-5699-4FF1-AE9F-233E8ACE4F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39B3EA-965B-4BCA-8881-289466BE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2029</Words>
  <Characters>11566</Characters>
  <Application>Microsoft Office Word</Application>
  <DocSecurity>0</DocSecurity>
  <Lines>96</Lines>
  <Paragraphs>27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koara</dc:creator>
  <cp:keywords/>
  <dc:description/>
  <cp:lastModifiedBy>Anas koara</cp:lastModifiedBy>
  <cp:revision>6</cp:revision>
  <dcterms:created xsi:type="dcterms:W3CDTF">2019-06-12T18:01:00Z</dcterms:created>
  <dcterms:modified xsi:type="dcterms:W3CDTF">2019-07-20T05:41:00Z</dcterms:modified>
</cp:coreProperties>
</file>